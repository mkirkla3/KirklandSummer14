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D0532" w14:textId="77777777" w:rsidR="00BC1149" w:rsidRDefault="00154D58" w:rsidP="00BC1149">
      <w:pPr>
        <w:pStyle w:val="ListParagraph"/>
        <w:numPr>
          <w:ilvl w:val="0"/>
          <w:numId w:val="4"/>
        </w:numPr>
        <w:ind w:left="360"/>
        <w:rPr>
          <w:b/>
          <w:sz w:val="22"/>
          <w:szCs w:val="22"/>
        </w:rPr>
      </w:pPr>
      <w:r w:rsidRPr="00154D58">
        <w:rPr>
          <w:b/>
          <w:sz w:val="22"/>
          <w:szCs w:val="22"/>
        </w:rPr>
        <w:t xml:space="preserve">Previous and </w:t>
      </w:r>
      <w:r w:rsidR="003D2082">
        <w:rPr>
          <w:b/>
          <w:sz w:val="22"/>
          <w:szCs w:val="22"/>
        </w:rPr>
        <w:t>P</w:t>
      </w:r>
      <w:r w:rsidR="003D2082" w:rsidRPr="00154D58">
        <w:rPr>
          <w:b/>
          <w:sz w:val="22"/>
          <w:szCs w:val="22"/>
        </w:rPr>
        <w:t xml:space="preserve">reliminary </w:t>
      </w:r>
      <w:r w:rsidRPr="00154D58">
        <w:rPr>
          <w:b/>
          <w:sz w:val="22"/>
          <w:szCs w:val="22"/>
        </w:rPr>
        <w:t>results</w:t>
      </w:r>
    </w:p>
    <w:p w14:paraId="7CFD35D0" w14:textId="77777777" w:rsidR="008E10E9" w:rsidRDefault="008E10E9">
      <w:pPr>
        <w:pStyle w:val="ListParagraph"/>
        <w:ind w:left="360"/>
        <w:rPr>
          <w:b/>
          <w:sz w:val="22"/>
          <w:szCs w:val="22"/>
        </w:rPr>
      </w:pPr>
    </w:p>
    <w:p w14:paraId="190666EC" w14:textId="77777777" w:rsidR="00FA2B8E" w:rsidRDefault="00154D58" w:rsidP="00FA2B8E">
      <w:pPr>
        <w:rPr>
          <w:b/>
          <w:sz w:val="22"/>
          <w:szCs w:val="22"/>
        </w:rPr>
      </w:pPr>
      <w:r w:rsidRPr="00154D58">
        <w:rPr>
          <w:b/>
          <w:sz w:val="22"/>
          <w:szCs w:val="22"/>
        </w:rPr>
        <w:t>4.1 Quantifying the aging process based on the Gompertz model</w:t>
      </w:r>
    </w:p>
    <w:p w14:paraId="25A7370A" w14:textId="77777777" w:rsidR="00154D58" w:rsidRPr="00154D58" w:rsidRDefault="00154D58" w:rsidP="00154D58">
      <w:pPr>
        <w:ind w:firstLine="720"/>
        <w:rPr>
          <w:sz w:val="22"/>
          <w:szCs w:val="22"/>
        </w:rPr>
      </w:pPr>
      <w:r w:rsidRPr="00154D58">
        <w:rPr>
          <w:sz w:val="22"/>
          <w:szCs w:val="22"/>
        </w:rPr>
        <w:t xml:space="preserve">We quantified yeast survival curves using the </w:t>
      </w:r>
      <w:r w:rsidR="00904C3B">
        <w:rPr>
          <w:sz w:val="22"/>
          <w:szCs w:val="22"/>
        </w:rPr>
        <w:t xml:space="preserve">two-parameter </w:t>
      </w:r>
      <w:r w:rsidRPr="00154D58">
        <w:rPr>
          <w:sz w:val="22"/>
          <w:szCs w:val="22"/>
        </w:rPr>
        <w:t>Gompertz aging model</w:t>
      </w:r>
      <w:r w:rsidR="00904C3B">
        <w:rPr>
          <w:sz w:val="22"/>
          <w:szCs w:val="22"/>
        </w:rPr>
        <w:t>:</w:t>
      </w:r>
      <w:r w:rsidRPr="00154D58">
        <w:rPr>
          <w:sz w:val="22"/>
          <w:szCs w:val="22"/>
        </w:rPr>
        <w:t xml:space="preserve"> </w:t>
      </w:r>
    </w:p>
    <w:tbl>
      <w:tblPr>
        <w:tblpPr w:leftFromText="180" w:rightFromText="180" w:vertAnchor="text" w:tblpX="720" w:tblpY="1"/>
        <w:tblOverlap w:val="never"/>
        <w:tblW w:w="8488" w:type="dxa"/>
        <w:tblLook w:val="01E0" w:firstRow="1" w:lastRow="1" w:firstColumn="1" w:lastColumn="1" w:noHBand="0" w:noVBand="0"/>
      </w:tblPr>
      <w:tblGrid>
        <w:gridCol w:w="5064"/>
        <w:gridCol w:w="3424"/>
      </w:tblGrid>
      <w:tr w:rsidR="00ED5DBD" w:rsidRPr="002E1712" w14:paraId="7D20A822" w14:textId="77777777" w:rsidTr="005F664E">
        <w:trPr>
          <w:trHeight w:val="611"/>
        </w:trPr>
        <w:tc>
          <w:tcPr>
            <w:tcW w:w="5064" w:type="dxa"/>
          </w:tcPr>
          <w:p w14:paraId="1AF7432A" w14:textId="77777777" w:rsidR="00ED5DBD" w:rsidRPr="002E1712" w:rsidRDefault="00154D58" w:rsidP="00F31CEB">
            <w:pPr>
              <w:rPr>
                <w:sz w:val="22"/>
                <w:szCs w:val="22"/>
              </w:rPr>
            </w:pPr>
            <w:r w:rsidRPr="00154D58">
              <w:rPr>
                <w:sz w:val="22"/>
                <w:szCs w:val="22"/>
              </w:rPr>
              <w:tab/>
            </w:r>
            <w:r w:rsidRPr="00154D58">
              <w:rPr>
                <w:sz w:val="22"/>
                <w:szCs w:val="22"/>
              </w:rPr>
              <w:tab/>
            </w:r>
            <w:r w:rsidRPr="00154D58">
              <w:rPr>
                <w:sz w:val="22"/>
                <w:szCs w:val="22"/>
              </w:rPr>
              <w:tab/>
            </w:r>
            <w:r w:rsidR="00B92C75" w:rsidRPr="002E1712">
              <w:rPr>
                <w:position w:val="-24"/>
                <w:sz w:val="22"/>
                <w:szCs w:val="22"/>
              </w:rPr>
              <w:object w:dxaOrig="1840" w:dyaOrig="620" w14:anchorId="27632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25pt;height:28.55pt" o:ole="">
                  <v:imagedata r:id="rId9" o:title=""/>
                </v:shape>
                <o:OLEObject Type="Embed" ProgID="Equation.3" ShapeID="_x0000_i1025" DrawAspect="Content" ObjectID="_1339651233" r:id="rId10"/>
              </w:object>
            </w:r>
          </w:p>
        </w:tc>
        <w:tc>
          <w:tcPr>
            <w:tcW w:w="3424" w:type="dxa"/>
          </w:tcPr>
          <w:p w14:paraId="1AD87581" w14:textId="77777777" w:rsidR="00A95CD6" w:rsidRPr="002E1712" w:rsidRDefault="00154D58" w:rsidP="00F31CEB">
            <w:pPr>
              <w:rPr>
                <w:sz w:val="22"/>
                <w:szCs w:val="22"/>
              </w:rPr>
            </w:pPr>
            <w:r w:rsidRPr="00154D58">
              <w:rPr>
                <w:sz w:val="22"/>
                <w:szCs w:val="22"/>
              </w:rPr>
              <w:t>(Eq 1)</w:t>
            </w:r>
          </w:p>
        </w:tc>
      </w:tr>
      <w:tr w:rsidR="00ED5DBD" w:rsidRPr="002E1712" w14:paraId="70069E45" w14:textId="77777777" w:rsidTr="005F664E">
        <w:trPr>
          <w:trHeight w:val="624"/>
        </w:trPr>
        <w:tc>
          <w:tcPr>
            <w:tcW w:w="5064" w:type="dxa"/>
          </w:tcPr>
          <w:p w14:paraId="68DF0B1F" w14:textId="77777777" w:rsidR="00ED5DBD" w:rsidRPr="002E1712" w:rsidRDefault="00154D58" w:rsidP="00F31CEB">
            <w:pPr>
              <w:rPr>
                <w:sz w:val="22"/>
                <w:szCs w:val="22"/>
              </w:rPr>
            </w:pPr>
            <w:r w:rsidRPr="00154D58">
              <w:rPr>
                <w:sz w:val="22"/>
                <w:szCs w:val="22"/>
              </w:rPr>
              <w:tab/>
            </w:r>
            <w:r w:rsidRPr="00154D58">
              <w:rPr>
                <w:sz w:val="22"/>
                <w:szCs w:val="22"/>
              </w:rPr>
              <w:tab/>
            </w:r>
            <w:r w:rsidRPr="00154D58">
              <w:rPr>
                <w:sz w:val="22"/>
                <w:szCs w:val="22"/>
              </w:rPr>
              <w:tab/>
            </w:r>
            <w:r w:rsidR="005F664E" w:rsidRPr="002E1712">
              <w:rPr>
                <w:position w:val="-6"/>
                <w:sz w:val="22"/>
                <w:szCs w:val="22"/>
              </w:rPr>
              <w:object w:dxaOrig="1420" w:dyaOrig="480" w14:anchorId="21F3A042">
                <v:shape id="_x0000_i1026" type="#_x0000_t75" style="width:70.65pt;height:24.45pt" o:ole="">
                  <v:imagedata r:id="rId11" o:title=""/>
                </v:shape>
                <o:OLEObject Type="Embed" ProgID="Equation.3" ShapeID="_x0000_i1026" DrawAspect="Content" ObjectID="_1339651234" r:id="rId12"/>
              </w:object>
            </w:r>
          </w:p>
        </w:tc>
        <w:tc>
          <w:tcPr>
            <w:tcW w:w="3424" w:type="dxa"/>
          </w:tcPr>
          <w:p w14:paraId="4FBA9E52" w14:textId="77777777" w:rsidR="00A95CD6" w:rsidRPr="002E1712" w:rsidRDefault="00A95CD6" w:rsidP="00F31CEB">
            <w:pPr>
              <w:rPr>
                <w:sz w:val="22"/>
                <w:szCs w:val="22"/>
              </w:rPr>
            </w:pPr>
          </w:p>
          <w:p w14:paraId="45588582" w14:textId="77777777" w:rsidR="00A95CD6" w:rsidRPr="002E1712" w:rsidRDefault="00154D58" w:rsidP="00F31CEB">
            <w:pPr>
              <w:rPr>
                <w:sz w:val="22"/>
                <w:szCs w:val="22"/>
              </w:rPr>
            </w:pPr>
            <w:r w:rsidRPr="00154D58">
              <w:rPr>
                <w:sz w:val="22"/>
                <w:szCs w:val="22"/>
              </w:rPr>
              <w:t>(Eq 2)</w:t>
            </w:r>
          </w:p>
        </w:tc>
      </w:tr>
    </w:tbl>
    <w:p w14:paraId="48F2B94C" w14:textId="77777777" w:rsidR="00A95CD6" w:rsidRDefault="00154D58" w:rsidP="00F31CEB">
      <w:pPr>
        <w:rPr>
          <w:sz w:val="22"/>
          <w:szCs w:val="22"/>
        </w:rPr>
      </w:pPr>
      <w:r w:rsidRPr="00154D58">
        <w:rPr>
          <w:sz w:val="22"/>
          <w:szCs w:val="22"/>
        </w:rPr>
        <w:br w:type="textWrapping" w:clear="all"/>
      </w:r>
      <w:proofErr w:type="gramStart"/>
      <w:r w:rsidR="004C6B87">
        <w:rPr>
          <w:sz w:val="22"/>
          <w:szCs w:val="22"/>
        </w:rPr>
        <w:t>where</w:t>
      </w:r>
      <w:proofErr w:type="gramEnd"/>
      <w:r w:rsidRPr="00154D58">
        <w:rPr>
          <w:sz w:val="22"/>
          <w:szCs w:val="22"/>
        </w:rPr>
        <w:t xml:space="preserve">, </w:t>
      </w:r>
      <w:r w:rsidRPr="00154D58">
        <w:rPr>
          <w:i/>
          <w:sz w:val="22"/>
          <w:szCs w:val="22"/>
        </w:rPr>
        <w:t>m</w:t>
      </w:r>
      <w:r w:rsidRPr="00154D58">
        <w:rPr>
          <w:sz w:val="22"/>
          <w:szCs w:val="22"/>
        </w:rPr>
        <w:t xml:space="preserve"> is mortality rate; </w:t>
      </w:r>
      <w:r w:rsidRPr="00154D58">
        <w:rPr>
          <w:i/>
          <w:sz w:val="22"/>
          <w:szCs w:val="22"/>
        </w:rPr>
        <w:t xml:space="preserve">s </w:t>
      </w:r>
      <w:r w:rsidRPr="00154D58">
        <w:rPr>
          <w:sz w:val="22"/>
          <w:szCs w:val="22"/>
        </w:rPr>
        <w:t xml:space="preserve">is the survival fraction of a population; </w:t>
      </w:r>
      <w:r w:rsidRPr="00154D58">
        <w:rPr>
          <w:i/>
          <w:sz w:val="22"/>
          <w:szCs w:val="22"/>
        </w:rPr>
        <w:t>t</w:t>
      </w:r>
      <w:r w:rsidRPr="00154D58">
        <w:rPr>
          <w:sz w:val="22"/>
          <w:szCs w:val="22"/>
        </w:rPr>
        <w:t xml:space="preserve"> is time. </w:t>
      </w:r>
      <w:r w:rsidR="0018331F">
        <w:rPr>
          <w:sz w:val="22"/>
          <w:szCs w:val="22"/>
        </w:rPr>
        <w:t>Here</w:t>
      </w:r>
      <w:r w:rsidRPr="00154D58">
        <w:rPr>
          <w:sz w:val="22"/>
          <w:szCs w:val="22"/>
        </w:rPr>
        <w:t xml:space="preserve">, mortality rate is defined as the normalized declining rate of </w:t>
      </w:r>
      <w:r w:rsidRPr="00154D58">
        <w:rPr>
          <w:i/>
          <w:sz w:val="22"/>
          <w:szCs w:val="22"/>
        </w:rPr>
        <w:t>s</w:t>
      </w:r>
      <w:r w:rsidRPr="00154D58">
        <w:rPr>
          <w:sz w:val="22"/>
          <w:szCs w:val="22"/>
        </w:rPr>
        <w:t xml:space="preserve">. The initial mortality rate, </w:t>
      </w:r>
      <w:r w:rsidRPr="00154D58">
        <w:rPr>
          <w:i/>
          <w:sz w:val="22"/>
          <w:szCs w:val="22"/>
        </w:rPr>
        <w:t>I</w:t>
      </w:r>
      <w:r w:rsidRPr="00154D58">
        <w:rPr>
          <w:sz w:val="22"/>
          <w:szCs w:val="22"/>
        </w:rPr>
        <w:t xml:space="preserve">, describes the innate susceptibility to dying.  The Gompertz coefficient, </w:t>
      </w:r>
      <w:r w:rsidRPr="00154D58">
        <w:rPr>
          <w:i/>
          <w:sz w:val="22"/>
          <w:szCs w:val="22"/>
        </w:rPr>
        <w:t>G</w:t>
      </w:r>
      <w:r w:rsidRPr="00154D58">
        <w:rPr>
          <w:sz w:val="22"/>
          <w:szCs w:val="22"/>
        </w:rPr>
        <w:t xml:space="preserve">, determines acceleration rate of the mortality rate over time and is viewed as the rate of aging. </w:t>
      </w:r>
      <w:r w:rsidR="00381A09">
        <w:rPr>
          <w:sz w:val="22"/>
          <w:szCs w:val="22"/>
        </w:rPr>
        <w:t xml:space="preserve"> </w:t>
      </w:r>
      <w:r w:rsidR="004A29D4">
        <w:rPr>
          <w:sz w:val="22"/>
          <w:szCs w:val="22"/>
        </w:rPr>
        <w:t>Examples of Gompertz survi</w:t>
      </w:r>
      <w:r w:rsidR="005D3EDA">
        <w:rPr>
          <w:sz w:val="22"/>
          <w:szCs w:val="22"/>
        </w:rPr>
        <w:t>val curves can be seen in Fig</w:t>
      </w:r>
      <w:r w:rsidR="004A29D4">
        <w:rPr>
          <w:sz w:val="22"/>
          <w:szCs w:val="22"/>
        </w:rPr>
        <w:t xml:space="preserve"> 2. </w:t>
      </w:r>
    </w:p>
    <w:p w14:paraId="22BB78BF" w14:textId="77777777" w:rsidR="00154D58" w:rsidRPr="00154D58" w:rsidRDefault="00154D58" w:rsidP="00154D58">
      <w:pPr>
        <w:ind w:firstLine="720"/>
        <w:rPr>
          <w:sz w:val="22"/>
          <w:szCs w:val="22"/>
        </w:rPr>
      </w:pPr>
      <w:r w:rsidRPr="00154D58">
        <w:rPr>
          <w:sz w:val="22"/>
          <w:szCs w:val="22"/>
        </w:rPr>
        <w:t xml:space="preserve">Given </w:t>
      </w:r>
      <w:r w:rsidR="009531CF">
        <w:rPr>
          <w:sz w:val="22"/>
          <w:szCs w:val="22"/>
        </w:rPr>
        <w:t xml:space="preserve">a </w:t>
      </w:r>
      <w:r w:rsidRPr="00154D58">
        <w:rPr>
          <w:sz w:val="22"/>
          <w:szCs w:val="22"/>
        </w:rPr>
        <w:t xml:space="preserve">Gompertz model, </w:t>
      </w:r>
      <w:r w:rsidR="009531CF">
        <w:rPr>
          <w:sz w:val="22"/>
          <w:szCs w:val="22"/>
        </w:rPr>
        <w:t xml:space="preserve">the </w:t>
      </w:r>
      <w:r w:rsidRPr="00154D58">
        <w:rPr>
          <w:sz w:val="22"/>
          <w:szCs w:val="22"/>
        </w:rPr>
        <w:t>average life</w:t>
      </w:r>
      <w:r w:rsidR="00C85B3C">
        <w:rPr>
          <w:sz w:val="22"/>
          <w:szCs w:val="22"/>
        </w:rPr>
        <w:t xml:space="preserve"> </w:t>
      </w:r>
      <w:r w:rsidRPr="00154D58">
        <w:rPr>
          <w:sz w:val="22"/>
          <w:szCs w:val="22"/>
        </w:rPr>
        <w:t>span is defined as:</w:t>
      </w:r>
    </w:p>
    <w:tbl>
      <w:tblPr>
        <w:tblW w:w="8508" w:type="dxa"/>
        <w:tblInd w:w="720" w:type="dxa"/>
        <w:tblLook w:val="01E0" w:firstRow="1" w:lastRow="1" w:firstColumn="1" w:lastColumn="1" w:noHBand="0" w:noVBand="0"/>
      </w:tblPr>
      <w:tblGrid>
        <w:gridCol w:w="5868"/>
        <w:gridCol w:w="2640"/>
      </w:tblGrid>
      <w:tr w:rsidR="00D50989" w:rsidRPr="002E1712" w14:paraId="4313A0E1" w14:textId="77777777" w:rsidTr="008E7CBF">
        <w:trPr>
          <w:trHeight w:val="651"/>
        </w:trPr>
        <w:tc>
          <w:tcPr>
            <w:tcW w:w="5868" w:type="dxa"/>
          </w:tcPr>
          <w:p w14:paraId="0D13EC97" w14:textId="77777777" w:rsidR="00D50989" w:rsidRPr="002E1712" w:rsidRDefault="00E74197" w:rsidP="00F31CEB">
            <w:pPr>
              <w:rPr>
                <w:sz w:val="22"/>
                <w:szCs w:val="22"/>
              </w:rPr>
            </w:pPr>
            <w:r>
              <w:rPr>
                <w:sz w:val="22"/>
                <w:szCs w:val="22"/>
              </w:rPr>
              <w:tab/>
            </w:r>
            <w:r>
              <w:rPr>
                <w:sz w:val="22"/>
                <w:szCs w:val="22"/>
              </w:rPr>
              <w:tab/>
            </w:r>
            <w:r w:rsidR="0018331F" w:rsidRPr="002E1712">
              <w:rPr>
                <w:position w:val="-28"/>
                <w:sz w:val="22"/>
                <w:szCs w:val="22"/>
              </w:rPr>
              <w:object w:dxaOrig="3800" w:dyaOrig="680" w14:anchorId="1A57BEDF">
                <v:shape id="_x0000_i1027" type="#_x0000_t75" style="width:152.15pt;height:28.55pt" o:ole="">
                  <v:imagedata r:id="rId13" o:title=""/>
                </v:shape>
                <o:OLEObject Type="Embed" ProgID="Equation.3" ShapeID="_x0000_i1027" DrawAspect="Content" ObjectID="_1339651235" r:id="rId14"/>
              </w:object>
            </w:r>
            <w:r>
              <w:rPr>
                <w:position w:val="-32"/>
                <w:sz w:val="22"/>
                <w:szCs w:val="22"/>
              </w:rPr>
              <w:t>.</w:t>
            </w:r>
          </w:p>
        </w:tc>
        <w:tc>
          <w:tcPr>
            <w:tcW w:w="2640" w:type="dxa"/>
          </w:tcPr>
          <w:p w14:paraId="50680EFB" w14:textId="77777777" w:rsidR="00D50989" w:rsidRPr="002E1712" w:rsidRDefault="00154D58" w:rsidP="00F31CEB">
            <w:pPr>
              <w:rPr>
                <w:sz w:val="22"/>
                <w:szCs w:val="22"/>
              </w:rPr>
            </w:pPr>
            <w:r w:rsidRPr="00154D58">
              <w:rPr>
                <w:sz w:val="22"/>
                <w:szCs w:val="22"/>
              </w:rPr>
              <w:t>(Eq 3)</w:t>
            </w:r>
          </w:p>
        </w:tc>
      </w:tr>
    </w:tbl>
    <w:p w14:paraId="630FAE94" w14:textId="77777777" w:rsidR="00A25DF3" w:rsidRDefault="006A7890">
      <w:pPr>
        <w:rPr>
          <w:sz w:val="22"/>
          <w:szCs w:val="22"/>
        </w:rPr>
      </w:pPr>
      <w:r>
        <w:rPr>
          <w:sz w:val="22"/>
          <w:szCs w:val="22"/>
        </w:rPr>
        <w:t xml:space="preserve">This equation shows that for a given mean life span, there are many pairs of </w:t>
      </w:r>
      <w:proofErr w:type="gramStart"/>
      <w:r w:rsidR="004B6562" w:rsidRPr="004B6562">
        <w:rPr>
          <w:i/>
          <w:sz w:val="22"/>
          <w:szCs w:val="22"/>
        </w:rPr>
        <w:t>I</w:t>
      </w:r>
      <w:r>
        <w:rPr>
          <w:sz w:val="22"/>
          <w:szCs w:val="22"/>
        </w:rPr>
        <w:t xml:space="preserve"> and</w:t>
      </w:r>
      <w:r w:rsidR="005E25D1" w:rsidRPr="005E25D1">
        <w:rPr>
          <w:i/>
          <w:sz w:val="22"/>
          <w:szCs w:val="22"/>
        </w:rPr>
        <w:t xml:space="preserve"> G </w:t>
      </w:r>
      <w:r>
        <w:rPr>
          <w:sz w:val="22"/>
          <w:szCs w:val="22"/>
        </w:rPr>
        <w:t xml:space="preserve">values, as shown </w:t>
      </w:r>
      <w:r w:rsidR="008A66B2">
        <w:rPr>
          <w:sz w:val="22"/>
          <w:szCs w:val="22"/>
        </w:rPr>
        <w:t xml:space="preserve">by the contour lines </w:t>
      </w:r>
      <w:r>
        <w:rPr>
          <w:sz w:val="22"/>
          <w:szCs w:val="22"/>
        </w:rPr>
        <w:t xml:space="preserve">in Figure </w:t>
      </w:r>
      <w:r w:rsidR="006B13F8">
        <w:rPr>
          <w:sz w:val="22"/>
          <w:szCs w:val="22"/>
        </w:rPr>
        <w:t>3</w:t>
      </w:r>
      <w:proofErr w:type="gramEnd"/>
      <w:r>
        <w:rPr>
          <w:sz w:val="22"/>
          <w:szCs w:val="22"/>
        </w:rPr>
        <w:t xml:space="preserve">. </w:t>
      </w:r>
    </w:p>
    <w:p w14:paraId="6BA9519C" w14:textId="77777777" w:rsidR="00154D58" w:rsidRPr="00154D58" w:rsidRDefault="00154D58" w:rsidP="00154D58">
      <w:pPr>
        <w:ind w:firstLine="720"/>
        <w:rPr>
          <w:sz w:val="22"/>
          <w:szCs w:val="22"/>
        </w:rPr>
      </w:pPr>
      <w:r w:rsidRPr="00154D58">
        <w:rPr>
          <w:sz w:val="22"/>
          <w:szCs w:val="22"/>
        </w:rPr>
        <w:t>For a given set of measured life span</w:t>
      </w:r>
      <w:r w:rsidR="005C2524">
        <w:rPr>
          <w:sz w:val="22"/>
          <w:szCs w:val="22"/>
        </w:rPr>
        <w:t>s</w:t>
      </w:r>
      <w:r w:rsidRPr="00154D58">
        <w:rPr>
          <w:sz w:val="22"/>
          <w:szCs w:val="22"/>
        </w:rPr>
        <w:t xml:space="preserve"> of N cells (</w:t>
      </w:r>
      <w:r w:rsidR="00F87765" w:rsidRPr="002E1712">
        <w:rPr>
          <w:position w:val="-6"/>
          <w:sz w:val="22"/>
          <w:szCs w:val="22"/>
        </w:rPr>
        <w:object w:dxaOrig="180" w:dyaOrig="300" w14:anchorId="33424203">
          <v:shape id="_x0000_i1028" type="#_x0000_t75" style="width:5.45pt;height:12.25pt" o:ole="">
            <v:imagedata r:id="rId15" o:title=""/>
          </v:shape>
          <o:OLEObject Type="Embed" ProgID="Equation.3" ShapeID="_x0000_i1028" DrawAspect="Content" ObjectID="_1339651236" r:id="rId16"/>
        </w:object>
      </w:r>
      <w:r w:rsidRPr="00154D58">
        <w:rPr>
          <w:sz w:val="22"/>
          <w:szCs w:val="22"/>
        </w:rPr>
        <w:t>), the likelihood function based on the Gompertz model is:</w:t>
      </w:r>
    </w:p>
    <w:p w14:paraId="59ACB273" w14:textId="77777777" w:rsidR="00154D58" w:rsidRPr="00154D58" w:rsidRDefault="00B92C75" w:rsidP="00154D58">
      <w:pPr>
        <w:ind w:left="1440" w:firstLine="720"/>
        <w:rPr>
          <w:sz w:val="22"/>
          <w:szCs w:val="22"/>
        </w:rPr>
      </w:pPr>
      <w:r w:rsidRPr="002E1712">
        <w:rPr>
          <w:position w:val="-28"/>
          <w:sz w:val="22"/>
          <w:szCs w:val="22"/>
        </w:rPr>
        <w:object w:dxaOrig="4000" w:dyaOrig="700" w14:anchorId="0FEB2E22">
          <v:shape id="_x0000_i1029" type="#_x0000_t75" style="width:177.95pt;height:31.25pt" o:ole="">
            <v:imagedata r:id="rId17" o:title=""/>
          </v:shape>
          <o:OLEObject Type="Embed" ProgID="Equation.3" ShapeID="_x0000_i1029" DrawAspect="Content" ObjectID="_1339651237" r:id="rId18"/>
        </w:object>
      </w:r>
      <w:r w:rsidR="00154D58" w:rsidRPr="00154D58">
        <w:rPr>
          <w:position w:val="-28"/>
          <w:sz w:val="22"/>
          <w:szCs w:val="22"/>
        </w:rPr>
        <w:t>.</w:t>
      </w:r>
    </w:p>
    <w:p w14:paraId="5146CB74" w14:textId="77777777" w:rsidR="00A95CD6" w:rsidRPr="002E1712" w:rsidRDefault="00154D58" w:rsidP="00F31CEB">
      <w:pPr>
        <w:rPr>
          <w:sz w:val="22"/>
          <w:szCs w:val="22"/>
        </w:rPr>
      </w:pPr>
      <w:r w:rsidRPr="00154D58">
        <w:rPr>
          <w:sz w:val="22"/>
          <w:szCs w:val="22"/>
        </w:rPr>
        <w:t>Hence, the log-likelihood is:</w:t>
      </w:r>
    </w:p>
    <w:p w14:paraId="23F80DA4" w14:textId="77777777" w:rsidR="00154D58" w:rsidRPr="00154D58" w:rsidRDefault="00B92C75" w:rsidP="00154D58">
      <w:pPr>
        <w:ind w:left="1440" w:firstLine="720"/>
        <w:rPr>
          <w:sz w:val="22"/>
          <w:szCs w:val="22"/>
        </w:rPr>
      </w:pPr>
      <w:r w:rsidRPr="002E1712">
        <w:rPr>
          <w:position w:val="-28"/>
          <w:sz w:val="22"/>
          <w:szCs w:val="22"/>
        </w:rPr>
        <w:object w:dxaOrig="4980" w:dyaOrig="680" w14:anchorId="4C5574F0">
          <v:shape id="_x0000_i1030" type="#_x0000_t75" style="width:218.7pt;height:29.9pt" o:ole="">
            <v:imagedata r:id="rId19" o:title=""/>
          </v:shape>
          <o:OLEObject Type="Embed" ProgID="Equation.3" ShapeID="_x0000_i1030" DrawAspect="Content" ObjectID="_1339651238" r:id="rId20"/>
        </w:object>
      </w:r>
      <w:r w:rsidR="00154D58" w:rsidRPr="00154D58">
        <w:rPr>
          <w:sz w:val="22"/>
          <w:szCs w:val="22"/>
        </w:rPr>
        <w:t>.</w:t>
      </w:r>
    </w:p>
    <w:p w14:paraId="7E3000A6" w14:textId="77777777" w:rsidR="00154D58" w:rsidRPr="00154D58" w:rsidRDefault="00154D58">
      <w:pPr>
        <w:rPr>
          <w:sz w:val="22"/>
          <w:szCs w:val="22"/>
        </w:rPr>
      </w:pPr>
      <w:r w:rsidRPr="00154D58">
        <w:rPr>
          <w:sz w:val="22"/>
          <w:szCs w:val="22"/>
        </w:rPr>
        <w:t>Maximization of the above log-likelihood function will yield the maximal likelihood estimations of the Gompertz parameters</w:t>
      </w:r>
      <w:r w:rsidR="00787AD4">
        <w:rPr>
          <w:sz w:val="22"/>
          <w:szCs w:val="22"/>
        </w:rPr>
        <w:t xml:space="preserve"> for a </w:t>
      </w:r>
      <w:r w:rsidR="007362CB">
        <w:rPr>
          <w:sz w:val="22"/>
          <w:szCs w:val="22"/>
        </w:rPr>
        <w:t xml:space="preserve">data </w:t>
      </w:r>
      <w:r w:rsidR="00787AD4">
        <w:rPr>
          <w:sz w:val="22"/>
          <w:szCs w:val="22"/>
        </w:rPr>
        <w:t>set</w:t>
      </w:r>
      <w:r w:rsidR="00D75FC4">
        <w:rPr>
          <w:sz w:val="22"/>
          <w:szCs w:val="22"/>
        </w:rPr>
        <w:t xml:space="preserve"> of life span</w:t>
      </w:r>
      <w:r w:rsidRPr="00154D58">
        <w:rPr>
          <w:sz w:val="22"/>
          <w:szCs w:val="22"/>
        </w:rPr>
        <w:t>. We have implemented the maximization procedure in the R-statistics language and environment. This likelihood approach enable</w:t>
      </w:r>
      <w:r w:rsidR="00331241">
        <w:rPr>
          <w:sz w:val="22"/>
          <w:szCs w:val="22"/>
        </w:rPr>
        <w:t>s</w:t>
      </w:r>
      <w:r w:rsidRPr="00154D58">
        <w:rPr>
          <w:sz w:val="22"/>
          <w:szCs w:val="22"/>
        </w:rPr>
        <w:t xml:space="preserve"> us to design nested models to statistically compare </w:t>
      </w:r>
      <w:proofErr w:type="gramStart"/>
      <w:r w:rsidR="00597C9E" w:rsidRPr="00597C9E">
        <w:rPr>
          <w:i/>
          <w:sz w:val="22"/>
          <w:szCs w:val="22"/>
        </w:rPr>
        <w:t>I</w:t>
      </w:r>
      <w:r w:rsidR="002F3F0B" w:rsidRPr="00154D58">
        <w:rPr>
          <w:sz w:val="22"/>
          <w:szCs w:val="22"/>
        </w:rPr>
        <w:t xml:space="preserve"> </w:t>
      </w:r>
      <w:r w:rsidRPr="00154D58">
        <w:rPr>
          <w:sz w:val="22"/>
          <w:szCs w:val="22"/>
        </w:rPr>
        <w:t>and</w:t>
      </w:r>
      <w:r w:rsidR="005E25D1" w:rsidRPr="005E25D1">
        <w:rPr>
          <w:i/>
          <w:sz w:val="22"/>
          <w:szCs w:val="22"/>
        </w:rPr>
        <w:t xml:space="preserve"> G </w:t>
      </w:r>
      <w:r w:rsidRPr="00154D58">
        <w:rPr>
          <w:sz w:val="22"/>
          <w:szCs w:val="22"/>
        </w:rPr>
        <w:t>values of different strains</w:t>
      </w:r>
      <w:proofErr w:type="gramEnd"/>
      <w:r w:rsidR="00EC0F24">
        <w:rPr>
          <w:sz w:val="22"/>
          <w:szCs w:val="22"/>
        </w:rPr>
        <w:t xml:space="preserve"> (see </w:t>
      </w:r>
      <w:r w:rsidR="00E13371">
        <w:rPr>
          <w:sz w:val="22"/>
          <w:szCs w:val="22"/>
        </w:rPr>
        <w:t xml:space="preserve">section </w:t>
      </w:r>
      <w:r w:rsidR="000F14B0">
        <w:rPr>
          <w:sz w:val="22"/>
          <w:szCs w:val="22"/>
        </w:rPr>
        <w:t>4.3</w:t>
      </w:r>
      <w:r w:rsidR="00EC0F24">
        <w:rPr>
          <w:sz w:val="22"/>
          <w:szCs w:val="22"/>
        </w:rPr>
        <w:t>)</w:t>
      </w:r>
      <w:r w:rsidRPr="00154D58">
        <w:rPr>
          <w:sz w:val="22"/>
          <w:szCs w:val="22"/>
        </w:rPr>
        <w:t xml:space="preserve">. </w:t>
      </w:r>
    </w:p>
    <w:p w14:paraId="1295E9BA" w14:textId="77777777" w:rsidR="00154D58" w:rsidRDefault="00E74197" w:rsidP="00154D58">
      <w:pPr>
        <w:ind w:firstLine="720"/>
        <w:rPr>
          <w:sz w:val="22"/>
          <w:szCs w:val="22"/>
        </w:rPr>
      </w:pPr>
      <w:r>
        <w:rPr>
          <w:sz w:val="22"/>
          <w:szCs w:val="22"/>
        </w:rPr>
        <w:t xml:space="preserve">The Gompertz model can be extended by the introduction of a morality component that is independent of time, represented by a constant as an extra term inserted to Equation 1. This extension will then use three parameters and is often called Gompertz-Makeham model </w:t>
      </w:r>
      <w:r w:rsidR="00A92BE2">
        <w:rPr>
          <w:sz w:val="22"/>
          <w:szCs w:val="22"/>
        </w:rPr>
        <w:fldChar w:fldCharType="begin"/>
      </w:r>
      <w:r w:rsidR="00766BF7">
        <w:rPr>
          <w:sz w:val="22"/>
          <w:szCs w:val="22"/>
        </w:rPr>
        <w:instrText xml:space="preserve"> ADDIN EN.CITE &lt;EndNote&gt;&lt;Cite&gt;&lt;Author&gt;Comfort&lt;/Author&gt;&lt;Year&gt;1979&lt;/Year&gt;&lt;RecNum&gt;408&lt;/RecNum&gt;&lt;DisplayText&gt;[1, 2]&lt;/DisplayText&gt;&lt;record&gt;&lt;rec-number&gt;408&lt;/rec-number&gt;&lt;foreign-keys&gt;&lt;key app="EN" db-id="a92xrv50pavwr8epd2bvwtp7wtezzv5dwftf"&gt;408&lt;/key&gt;&lt;/foreign-keys&gt;&lt;ref-type name="Book"&gt;6&lt;/ref-type&gt;&lt;contributors&gt;&lt;authors&gt;&lt;author&gt;Comfort, Alex&lt;/author&gt;&lt;/authors&gt;&lt;/contributors&gt;&lt;titles&gt;&lt;title&gt;The biology of senescence&lt;/title&gt;&lt;/titles&gt;&lt;edition&gt;3rd&lt;/edition&gt;&lt;dates&gt;&lt;year&gt;1979&lt;/year&gt;&lt;/dates&gt;&lt;pub-location&gt;New York&lt;/pub-location&gt;&lt;publisher&gt;Elsevier&lt;/publisher&gt;&lt;urls&gt;&lt;/urls&gt;&lt;/record&gt;&lt;/Cite&gt;&lt;Cite&gt;&lt;Author&gt;Finch&lt;/Author&gt;&lt;Year&gt;1990&lt;/Year&gt;&lt;RecNum&gt;401&lt;/RecNum&gt;&lt;record&gt;&lt;rec-number&gt;401&lt;/rec-number&gt;&lt;foreign-keys&gt;&lt;key app="EN" db-id="a92xrv50pavwr8epd2bvwtp7wtezzv5dwftf"&gt;401&lt;/key&gt;&lt;/foreign-keys&gt;&lt;ref-type name="Book"&gt;6&lt;/ref-type&gt;&lt;contributors&gt;&lt;authors&gt;&lt;author&gt;Finch, Caleb. E.&lt;/author&gt;&lt;/authors&gt;&lt;/contributors&gt;&lt;titles&gt;&lt;title&gt;Longevity, Senescence, and the Genome&lt;/title&gt;&lt;/titles&gt;&lt;dates&gt;&lt;year&gt;1990&lt;/year&gt;&lt;/dates&gt;&lt;pub-location&gt;Chicago&lt;/pub-location&gt;&lt;publisher&gt;The University of Chicago Press&lt;/publisher&gt;&lt;isbn&gt;0-226-24888-7&lt;/isbn&gt;&lt;urls&gt;&lt;/urls&gt;&lt;/record&gt;&lt;/Cite&gt;&lt;/EndNote&gt;</w:instrText>
      </w:r>
      <w:r w:rsidR="00A92BE2">
        <w:rPr>
          <w:sz w:val="22"/>
          <w:szCs w:val="22"/>
        </w:rPr>
        <w:fldChar w:fldCharType="separate"/>
      </w:r>
      <w:r w:rsidR="00766BF7">
        <w:rPr>
          <w:noProof/>
          <w:sz w:val="22"/>
          <w:szCs w:val="22"/>
        </w:rPr>
        <w:t>[</w:t>
      </w:r>
      <w:hyperlink w:anchor="_ENREF_1" w:tooltip="Comfort, 1979 #408" w:history="1">
        <w:r w:rsidR="00766BF7">
          <w:rPr>
            <w:noProof/>
            <w:sz w:val="22"/>
            <w:szCs w:val="22"/>
          </w:rPr>
          <w:t>1</w:t>
        </w:r>
      </w:hyperlink>
      <w:r w:rsidR="00766BF7">
        <w:rPr>
          <w:noProof/>
          <w:sz w:val="22"/>
          <w:szCs w:val="22"/>
        </w:rPr>
        <w:t xml:space="preserve">, </w:t>
      </w:r>
      <w:hyperlink w:anchor="_ENREF_2" w:tooltip="Finch, 1990 #401" w:history="1">
        <w:r w:rsidR="00766BF7">
          <w:rPr>
            <w:noProof/>
            <w:sz w:val="22"/>
            <w:szCs w:val="22"/>
          </w:rPr>
          <w:t>2</w:t>
        </w:r>
      </w:hyperlink>
      <w:r w:rsidR="00766BF7">
        <w:rPr>
          <w:noProof/>
          <w:sz w:val="22"/>
          <w:szCs w:val="22"/>
        </w:rPr>
        <w:t>]</w:t>
      </w:r>
      <w:r w:rsidR="00A92BE2">
        <w:rPr>
          <w:sz w:val="22"/>
          <w:szCs w:val="22"/>
        </w:rPr>
        <w:fldChar w:fldCharType="end"/>
      </w:r>
      <w:r>
        <w:rPr>
          <w:sz w:val="22"/>
          <w:szCs w:val="22"/>
        </w:rPr>
        <w:t xml:space="preserve">. Environmental factors, such as nutrients, radiations, and toxic influences, are known to influence the parameters in both the Gompertz model </w:t>
      </w:r>
      <w:r w:rsidR="00A92BE2">
        <w:rPr>
          <w:sz w:val="22"/>
          <w:szCs w:val="22"/>
        </w:rPr>
        <w:fldChar w:fldCharType="begin"/>
      </w:r>
      <w:r w:rsidR="00766BF7">
        <w:rPr>
          <w:sz w:val="22"/>
          <w:szCs w:val="22"/>
        </w:rPr>
        <w:instrText xml:space="preserve"> ADDIN EN.CITE &lt;EndNote&gt;&lt;Cite&gt;&lt;Author&gt;Sacher&lt;/Author&gt;&lt;Year&gt;1977&lt;/Year&gt;&lt;RecNum&gt;400&lt;/RecNum&gt;&lt;DisplayText&gt;[3]&lt;/DisplayText&gt;&lt;record&gt;&lt;rec-number&gt;400&lt;/rec-number&gt;&lt;foreign-keys&gt;&lt;key app="EN" db-id="a92xrv50pavwr8epd2bvwtp7wtezzv5dwftf"&gt;400&lt;/key&gt;&lt;/foreign-keys&gt;&lt;ref-type name="Book Section"&gt;5&lt;/ref-type&gt;&lt;contributors&gt;&lt;authors&gt;&lt;author&gt;Sacher, G.A&lt;/author&gt;&lt;/authors&gt;&lt;secondary-authors&gt;&lt;author&gt;Finch, C. E.&lt;/author&gt;&lt;author&gt;Hayflick, L&lt;/author&gt;&lt;/secondary-authors&gt;&lt;/contributors&gt;&lt;titles&gt;&lt;title&gt;Life table modification and life prolongation.&lt;/title&gt;&lt;secondary-title&gt;Handbook of the Biology of Aging&lt;/secondary-title&gt;&lt;/titles&gt;&lt;pages&gt;582-638&lt;/pages&gt;&lt;volume&gt;350&lt;/volume&gt;&lt;edition&gt;1st&lt;/edition&gt;&lt;dates&gt;&lt;year&gt;1977&lt;/year&gt;&lt;/dates&gt;&lt;pub-location&gt;New York&lt;/pub-location&gt;&lt;publisher&gt;Van Nostrand Reinhold Company&lt;/publisher&gt;&lt;urls&gt;&lt;/urls&gt;&lt;/record&gt;&lt;/Cite&gt;&lt;/EndNote&gt;</w:instrText>
      </w:r>
      <w:r w:rsidR="00A92BE2">
        <w:rPr>
          <w:sz w:val="22"/>
          <w:szCs w:val="22"/>
        </w:rPr>
        <w:fldChar w:fldCharType="separate"/>
      </w:r>
      <w:r w:rsidR="00766BF7">
        <w:rPr>
          <w:noProof/>
          <w:sz w:val="22"/>
          <w:szCs w:val="22"/>
        </w:rPr>
        <w:t>[</w:t>
      </w:r>
      <w:hyperlink w:anchor="_ENREF_3" w:tooltip="Sacher, 1977 #400" w:history="1">
        <w:r w:rsidR="00766BF7">
          <w:rPr>
            <w:noProof/>
            <w:sz w:val="22"/>
            <w:szCs w:val="22"/>
          </w:rPr>
          <w:t>3</w:t>
        </w:r>
      </w:hyperlink>
      <w:r w:rsidR="00766BF7">
        <w:rPr>
          <w:noProof/>
          <w:sz w:val="22"/>
          <w:szCs w:val="22"/>
        </w:rPr>
        <w:t>]</w:t>
      </w:r>
      <w:r w:rsidR="00A92BE2">
        <w:rPr>
          <w:sz w:val="22"/>
          <w:szCs w:val="22"/>
        </w:rPr>
        <w:fldChar w:fldCharType="end"/>
      </w:r>
      <w:r>
        <w:rPr>
          <w:sz w:val="22"/>
          <w:szCs w:val="22"/>
        </w:rPr>
        <w:t xml:space="preserve"> and the Gompertz-Makeham model </w:t>
      </w:r>
      <w:r w:rsidR="00A92BE2">
        <w:rPr>
          <w:sz w:val="22"/>
          <w:szCs w:val="22"/>
        </w:rPr>
        <w:fldChar w:fldCharType="begin"/>
      </w:r>
      <w:r w:rsidR="00766BF7">
        <w:rPr>
          <w:sz w:val="22"/>
          <w:szCs w:val="22"/>
        </w:rPr>
        <w:instrText xml:space="preserve"> ADDIN EN.CITE &lt;EndNote&gt;&lt;Cite&gt;&lt;Author&gt;Boxenbaum&lt;/Author&gt;&lt;Year&gt;1991&lt;/Year&gt;&lt;RecNum&gt;407&lt;/RecNum&gt;&lt;DisplayText&gt;[4]&lt;/DisplayText&gt;&lt;record&gt;&lt;rec-number&gt;407&lt;/rec-number&gt;&lt;foreign-keys&gt;&lt;key app="EN" db-id="a92xrv50pavwr8epd2bvwtp7wtezzv5dwftf"&gt;407&lt;/key&gt;&lt;/foreign-keys&gt;&lt;ref-type name="Journal Article"&gt;17&lt;/ref-type&gt;&lt;contributors&gt;&lt;authors&gt;&lt;author&gt;Boxenbaum, H.&lt;/author&gt;&lt;/authors&gt;&lt;/contributors&gt;&lt;auth-address&gt;Marion Merrell Dow Inc., Cincinnati, OH 45215, U.S.A.&lt;/auth-address&gt;&lt;titles&gt;&lt;title&gt;Gompertz mortality analysis: aging, longevity hormesis and toxicity&lt;/title&gt;&lt;secondary-title&gt;Arch Gerontol Geriatr&lt;/secondary-title&gt;&lt;/titles&gt;&lt;pages&gt;125-37&lt;/pages&gt;&lt;volume&gt;13&lt;/volume&gt;&lt;number&gt;2&lt;/number&gt;&lt;dates&gt;&lt;year&gt;1991&lt;/year&gt;&lt;pub-dates&gt;&lt;date&gt;Sep-Oct&lt;/date&gt;&lt;/pub-dates&gt;&lt;/dates&gt;&lt;accession-num&gt;15374423&lt;/accession-num&gt;&lt;urls&gt;&lt;related-urls&gt;&lt;url&gt;http://www.ncbi.nlm.nih.gov/entrez/query.fcgi?cmd=Retrieve&amp;amp;db=PubMed&amp;amp;dopt=Citation&amp;amp;list_uids=15374423 &lt;/url&gt;&lt;/related-urls&gt;&lt;/urls&gt;&lt;/record&gt;&lt;/Cite&gt;&lt;/EndNote&gt;</w:instrText>
      </w:r>
      <w:r w:rsidR="00A92BE2">
        <w:rPr>
          <w:sz w:val="22"/>
          <w:szCs w:val="22"/>
        </w:rPr>
        <w:fldChar w:fldCharType="separate"/>
      </w:r>
      <w:r w:rsidR="00766BF7">
        <w:rPr>
          <w:noProof/>
          <w:sz w:val="22"/>
          <w:szCs w:val="22"/>
        </w:rPr>
        <w:t>[</w:t>
      </w:r>
      <w:hyperlink w:anchor="_ENREF_4" w:tooltip="Boxenbaum, 1991 #407" w:history="1">
        <w:r w:rsidR="00766BF7">
          <w:rPr>
            <w:noProof/>
            <w:sz w:val="22"/>
            <w:szCs w:val="22"/>
          </w:rPr>
          <w:t>4</w:t>
        </w:r>
      </w:hyperlink>
      <w:r w:rsidR="00766BF7">
        <w:rPr>
          <w:noProof/>
          <w:sz w:val="22"/>
          <w:szCs w:val="22"/>
        </w:rPr>
        <w:t>]</w:t>
      </w:r>
      <w:r w:rsidR="00A92BE2">
        <w:rPr>
          <w:sz w:val="22"/>
          <w:szCs w:val="22"/>
        </w:rPr>
        <w:fldChar w:fldCharType="end"/>
      </w:r>
      <w:r>
        <w:rPr>
          <w:sz w:val="22"/>
          <w:szCs w:val="22"/>
        </w:rPr>
        <w:t xml:space="preserve">.  Other alternative models include the Weibull model based on a power function </w:t>
      </w:r>
      <w:r w:rsidR="00A92BE2">
        <w:rPr>
          <w:sz w:val="22"/>
          <w:szCs w:val="22"/>
        </w:rPr>
        <w:fldChar w:fldCharType="begin"/>
      </w:r>
      <w:r w:rsidR="00766BF7">
        <w:rPr>
          <w:sz w:val="22"/>
          <w:szCs w:val="22"/>
        </w:rPr>
        <w:instrText xml:space="preserve"> ADDIN EN.CITE &lt;EndNote&gt;&lt;Cite&gt;&lt;Author&gt;Finch&lt;/Author&gt;&lt;Year&gt;1990&lt;/Year&gt;&lt;RecNum&gt;401&lt;/RecNum&gt;&lt;DisplayText&gt;[2]&lt;/DisplayText&gt;&lt;record&gt;&lt;rec-number&gt;401&lt;/rec-number&gt;&lt;foreign-keys&gt;&lt;key app="EN" db-id="a92xrv50pavwr8epd2bvwtp7wtezzv5dwftf"&gt;401&lt;/key&gt;&lt;/foreign-keys&gt;&lt;ref-type name="Book"&gt;6&lt;/ref-type&gt;&lt;contributors&gt;&lt;authors&gt;&lt;author&gt;Finch, Caleb. E.&lt;/author&gt;&lt;/authors&gt;&lt;/contributors&gt;&lt;titles&gt;&lt;title&gt;Longevity, Senescence, and the Genome&lt;/title&gt;&lt;/titles&gt;&lt;dates&gt;&lt;year&gt;1990&lt;/year&gt;&lt;/dates&gt;&lt;pub-location&gt;Chicago&lt;/pub-location&gt;&lt;publisher&gt;The University of Chicago Press&lt;/publisher&gt;&lt;isbn&gt;0-226-24888-7&lt;/isbn&gt;&lt;urls&gt;&lt;/urls&gt;&lt;/record&gt;&lt;/Cite&gt;&lt;/EndNote&gt;</w:instrText>
      </w:r>
      <w:r w:rsidR="00A92BE2">
        <w:rPr>
          <w:sz w:val="22"/>
          <w:szCs w:val="22"/>
        </w:rPr>
        <w:fldChar w:fldCharType="separate"/>
      </w:r>
      <w:r w:rsidR="00766BF7">
        <w:rPr>
          <w:noProof/>
          <w:sz w:val="22"/>
          <w:szCs w:val="22"/>
        </w:rPr>
        <w:t>[</w:t>
      </w:r>
      <w:hyperlink w:anchor="_ENREF_2" w:tooltip="Finch, 1990 #401" w:history="1">
        <w:r w:rsidR="00766BF7">
          <w:rPr>
            <w:noProof/>
            <w:sz w:val="22"/>
            <w:szCs w:val="22"/>
          </w:rPr>
          <w:t>2</w:t>
        </w:r>
      </w:hyperlink>
      <w:r w:rsidR="00766BF7">
        <w:rPr>
          <w:noProof/>
          <w:sz w:val="22"/>
          <w:szCs w:val="22"/>
        </w:rPr>
        <w:t>]</w:t>
      </w:r>
      <w:r w:rsidR="00A92BE2">
        <w:rPr>
          <w:sz w:val="22"/>
          <w:szCs w:val="22"/>
        </w:rPr>
        <w:fldChar w:fldCharType="end"/>
      </w:r>
      <w:r>
        <w:rPr>
          <w:sz w:val="22"/>
          <w:szCs w:val="22"/>
        </w:rPr>
        <w:t xml:space="preserve"> and the logistical model </w:t>
      </w:r>
      <w:r w:rsidR="00A92BE2">
        <w:rPr>
          <w:sz w:val="22"/>
          <w:szCs w:val="22"/>
        </w:rPr>
        <w:fldChar w:fldCharType="begin"/>
      </w:r>
      <w:r w:rsidR="00766BF7">
        <w:rPr>
          <w:sz w:val="22"/>
          <w:szCs w:val="22"/>
        </w:rPr>
        <w:instrText xml:space="preserve"> ADDIN EN.CITE &lt;EndNote&gt;&lt;Cite&gt;&lt;Author&gt;Wilson&lt;/Author&gt;&lt;Year&gt;1993&lt;/Year&gt;&lt;RecNum&gt;135&lt;/RecNum&gt;&lt;DisplayText&gt;[5]&lt;/DisplayText&gt;&lt;record&gt;&lt;rec-number&gt;135&lt;/rec-number&gt;&lt;foreign-keys&gt;&lt;key app="EN" db-id="a92xrv50pavwr8epd2bvwtp7wtezzv5dwftf"&gt;135&lt;/key&gt;&lt;/foreign-keys&gt;&lt;ref-type name="Journal Article"&gt;17&lt;/ref-type&gt;&lt;contributors&gt;&lt;authors&gt;&lt;author&gt;Wilson, D. L.&lt;/author&gt;&lt;/authors&gt;&lt;/contributors&gt;&lt;auth-address&gt;Department of Biology, University of Miami, Coral Gables, FL 33124.&lt;/auth-address&gt;&lt;titles&gt;&lt;title&gt;A comparison of methods for estimating mortality parameters from survival data&lt;/title&gt;&lt;secondary-title&gt;Mech Ageing Dev&lt;/secondary-title&gt;&lt;/titles&gt;&lt;periodical&gt;&lt;full-title&gt;Mech Ageing Dev&lt;/full-title&gt;&lt;/periodical&gt;&lt;pages&gt;269-81&lt;/pages&gt;&lt;volume&gt;66&lt;/volume&gt;&lt;number&gt;3&lt;/number&gt;&lt;keywords&gt;&lt;keyword&gt;Animal&lt;/keyword&gt;&lt;keyword&gt;Biometry/*methods&lt;/keyword&gt;&lt;keyword&gt;Caenorhabditis elegans&lt;/keyword&gt;&lt;keyword&gt;Comparative Study&lt;/keyword&gt;&lt;keyword&gt;Longevity&lt;/keyword&gt;&lt;keyword&gt;*Mortality&lt;/keyword&gt;&lt;keyword&gt;Proportional Hazards Models&lt;/keyword&gt;&lt;keyword&gt;Regression Analysis&lt;/keyword&gt;&lt;keyword&gt;Software&lt;/keyword&gt;&lt;keyword&gt;Support, U.S. Gov&amp;apos;t, P.H.S.&lt;/keyword&gt;&lt;keyword&gt;*Survival Analysis&lt;/keyword&gt;&lt;/keywords&gt;&lt;dates&gt;&lt;year&gt;1993&lt;/year&gt;&lt;pub-dates&gt;&lt;date&gt;Jan&lt;/date&gt;&lt;/pub-dates&gt;&lt;/dates&gt;&lt;accession-num&gt;8469019&lt;/accession-num&gt;&lt;urls&gt;&lt;related-urls&gt;&lt;url&gt;http://www.ncbi.nlm.nih.gov/entrez/query.fcgi?cmd=Retrieve&amp;amp;db=PubMed&amp;amp;dopt=Citation&amp;amp;list_uids=8469019&lt;/url&gt;&lt;/related-urls&gt;&lt;/urls&gt;&lt;/record&gt;&lt;/Cite&gt;&lt;/EndNote&gt;</w:instrText>
      </w:r>
      <w:r w:rsidR="00A92BE2">
        <w:rPr>
          <w:sz w:val="22"/>
          <w:szCs w:val="22"/>
        </w:rPr>
        <w:fldChar w:fldCharType="separate"/>
      </w:r>
      <w:r w:rsidR="00766BF7">
        <w:rPr>
          <w:noProof/>
          <w:sz w:val="22"/>
          <w:szCs w:val="22"/>
        </w:rPr>
        <w:t>[</w:t>
      </w:r>
      <w:hyperlink w:anchor="_ENREF_5" w:tooltip="Wilson, 1993 #135" w:history="1">
        <w:r w:rsidR="00766BF7">
          <w:rPr>
            <w:noProof/>
            <w:sz w:val="22"/>
            <w:szCs w:val="22"/>
          </w:rPr>
          <w:t>5</w:t>
        </w:r>
      </w:hyperlink>
      <w:r w:rsidR="00766BF7">
        <w:rPr>
          <w:noProof/>
          <w:sz w:val="22"/>
          <w:szCs w:val="22"/>
        </w:rPr>
        <w:t>]</w:t>
      </w:r>
      <w:r w:rsidR="00A92BE2">
        <w:rPr>
          <w:sz w:val="22"/>
          <w:szCs w:val="22"/>
        </w:rPr>
        <w:fldChar w:fldCharType="end"/>
      </w:r>
      <w:r>
        <w:rPr>
          <w:sz w:val="22"/>
          <w:szCs w:val="22"/>
        </w:rPr>
        <w:t xml:space="preserve">. </w:t>
      </w:r>
    </w:p>
    <w:tbl>
      <w:tblPr>
        <w:tblStyle w:val="TableGrid"/>
        <w:tblpPr w:leftFromText="180" w:rightFromText="180" w:vertAnchor="page" w:horzAnchor="page" w:tblpX="7045" w:tblpY="8905"/>
        <w:tblW w:w="0" w:type="auto"/>
        <w:tblLook w:val="04A0" w:firstRow="1" w:lastRow="0" w:firstColumn="1" w:lastColumn="0" w:noHBand="0" w:noVBand="1"/>
      </w:tblPr>
      <w:tblGrid>
        <w:gridCol w:w="4480"/>
      </w:tblGrid>
      <w:tr w:rsidR="001C3D7D" w:rsidRPr="002E1712" w14:paraId="5125019F" w14:textId="77777777" w:rsidTr="008E19E2">
        <w:trPr>
          <w:trHeight w:val="4804"/>
        </w:trPr>
        <w:tc>
          <w:tcPr>
            <w:tcW w:w="4480" w:type="dxa"/>
          </w:tcPr>
          <w:p w14:paraId="1C343D25" w14:textId="77777777" w:rsidR="00597363" w:rsidRDefault="00597363" w:rsidP="008E19E2">
            <w:pPr>
              <w:ind w:left="360"/>
              <w:rPr>
                <w:sz w:val="4"/>
                <w:szCs w:val="4"/>
              </w:rPr>
            </w:pPr>
          </w:p>
          <w:p w14:paraId="1B1A6D3D" w14:textId="77777777" w:rsidR="001C3D7D" w:rsidRPr="00204B4B" w:rsidRDefault="00E34C28" w:rsidP="008E19E2">
            <w:pPr>
              <w:pStyle w:val="ListParagraph"/>
              <w:ind w:left="90"/>
              <w:rPr>
                <w:sz w:val="22"/>
                <w:szCs w:val="22"/>
              </w:rPr>
            </w:pPr>
            <w:r>
              <w:rPr>
                <w:noProof/>
                <w:lang w:eastAsia="en-US"/>
              </w:rPr>
              <mc:AlternateContent>
                <mc:Choice Requires="wps">
                  <w:drawing>
                    <wp:anchor distT="0" distB="0" distL="114300" distR="114300" simplePos="0" relativeHeight="251684864" behindDoc="0" locked="0" layoutInCell="1" allowOverlap="1" wp14:anchorId="057409EF" wp14:editId="4FADDB22">
                      <wp:simplePos x="0" y="0"/>
                      <wp:positionH relativeFrom="column">
                        <wp:posOffset>157480</wp:posOffset>
                      </wp:positionH>
                      <wp:positionV relativeFrom="paragraph">
                        <wp:posOffset>923290</wp:posOffset>
                      </wp:positionV>
                      <wp:extent cx="213360" cy="283210"/>
                      <wp:effectExtent l="5080" t="0" r="10160" b="12700"/>
                      <wp:wrapNone/>
                      <wp:docPr id="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83210"/>
                              </a:xfrm>
                              <a:prstGeom prst="rect">
                                <a:avLst/>
                              </a:prstGeom>
                              <a:solidFill>
                                <a:srgbClr val="FFFFFF"/>
                              </a:solidFill>
                              <a:ln w="9525">
                                <a:solidFill>
                                  <a:schemeClr val="bg1">
                                    <a:lumMod val="100000"/>
                                    <a:lumOff val="0"/>
                                  </a:schemeClr>
                                </a:solidFill>
                                <a:miter lim="800000"/>
                                <a:headEnd/>
                                <a:tailEnd/>
                              </a:ln>
                            </wps:spPr>
                            <wps:txbx>
                              <w:txbxContent>
                                <w:p w14:paraId="1C9C961A" w14:textId="77777777" w:rsidR="0056313A" w:rsidRPr="00C57179" w:rsidRDefault="0056313A" w:rsidP="001C3D7D">
                                  <w:pPr>
                                    <w:rPr>
                                      <w:b/>
                                      <w:i/>
                                      <w:sz w:val="16"/>
                                      <w:szCs w:val="16"/>
                                    </w:rPr>
                                  </w:pPr>
                                  <w:r w:rsidRPr="000B55BD">
                                    <w:rPr>
                                      <w:b/>
                                      <w:i/>
                                      <w:sz w:val="16"/>
                                      <w:szCs w:val="16"/>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1" o:spid="_x0000_s1026" type="#_x0000_t202" style="position:absolute;left:0;text-align:left;margin-left:12.4pt;margin-top:72.7pt;width:16.8pt;height:2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" strokecolor="white [3212]">
                      <v:textbox>
                        <w:txbxContent>
                          <w:p w14:paraId="1C9C961A" w14:textId="77777777" w:rsidR="0056313A" w:rsidRPr="00C57179" w:rsidRDefault="0056313A" w:rsidP="001C3D7D">
                            <w:pPr>
                              <w:rPr>
                                <w:b/>
                                <w:i/>
                                <w:sz w:val="16"/>
                                <w:szCs w:val="16"/>
                              </w:rPr>
                            </w:pPr>
                            <w:r w:rsidRPr="000B55BD">
                              <w:rPr>
                                <w:b/>
                                <w:i/>
                                <w:sz w:val="16"/>
                                <w:szCs w:val="16"/>
                              </w:rPr>
                              <w:t>I</w:t>
                            </w:r>
                          </w:p>
                        </w:txbxContent>
                      </v:textbox>
                    </v:shape>
                  </w:pict>
                </mc:Fallback>
              </mc:AlternateContent>
            </w:r>
            <w:r>
              <w:rPr>
                <w:noProof/>
                <w:lang w:eastAsia="en-US"/>
              </w:rPr>
              <mc:AlternateContent>
                <mc:Choice Requires="wps">
                  <w:drawing>
                    <wp:anchor distT="0" distB="0" distL="114300" distR="114300" simplePos="0" relativeHeight="251683840" behindDoc="0" locked="0" layoutInCell="1" allowOverlap="1" wp14:anchorId="5BBC81DD" wp14:editId="69CEE54E">
                      <wp:simplePos x="0" y="0"/>
                      <wp:positionH relativeFrom="column">
                        <wp:posOffset>1341120</wp:posOffset>
                      </wp:positionH>
                      <wp:positionV relativeFrom="paragraph">
                        <wp:posOffset>1998345</wp:posOffset>
                      </wp:positionV>
                      <wp:extent cx="158750" cy="152400"/>
                      <wp:effectExtent l="0" t="4445" r="11430" b="8255"/>
                      <wp:wrapNone/>
                      <wp:docPr id="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52400"/>
                              </a:xfrm>
                              <a:prstGeom prst="rect">
                                <a:avLst/>
                              </a:prstGeom>
                              <a:solidFill>
                                <a:srgbClr val="FFFFFF"/>
                              </a:solidFill>
                              <a:ln w="9525">
                                <a:solidFill>
                                  <a:schemeClr val="bg1">
                                    <a:lumMod val="100000"/>
                                    <a:lumOff val="0"/>
                                  </a:schemeClr>
                                </a:solidFill>
                                <a:miter lim="800000"/>
                                <a:headEnd/>
                                <a:tailEnd/>
                              </a:ln>
                            </wps:spPr>
                            <wps:txbx>
                              <w:txbxContent>
                                <w:p w14:paraId="64C19306" w14:textId="77777777" w:rsidR="0056313A" w:rsidRPr="003D7C8F" w:rsidRDefault="0056313A" w:rsidP="001C3D7D">
                                  <w:pPr>
                                    <w:rPr>
                                      <w:i/>
                                    </w:rPr>
                                  </w:pPr>
                                  <w:r w:rsidRPr="000B55BD">
                                    <w:rPr>
                                      <w:b/>
                                      <w:i/>
                                      <w:sz w:val="18"/>
                                      <w:szCs w:val="18"/>
                                    </w:rPr>
                                    <w:t>G</w:t>
                                  </w:r>
                                  <w:r>
                                    <w:rPr>
                                      <w:i/>
                                      <w:noProof/>
                                      <w:lang w:eastAsia="en-US"/>
                                    </w:rPr>
                                    <w:drawing>
                                      <wp:inline distT="0" distB="0" distL="0" distR="0" wp14:anchorId="513298A5" wp14:editId="1D16CE68">
                                        <wp:extent cx="177800" cy="254000"/>
                                        <wp:effectExtent l="1905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27" type="#_x0000_t202" style="position:absolute;left:0;text-align:left;margin-left:105.6pt;margin-top:157.35pt;width:12.5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" strokecolor="white [3212]">
                      <v:textbox inset="0,0,0,0">
                        <w:txbxContent>
                          <w:p w14:paraId="64C19306" w14:textId="77777777" w:rsidR="0056313A" w:rsidRPr="003D7C8F" w:rsidRDefault="0056313A" w:rsidP="001C3D7D">
                            <w:pPr>
                              <w:rPr>
                                <w:i/>
                              </w:rPr>
                            </w:pPr>
                            <w:r w:rsidRPr="000B55BD">
                              <w:rPr>
                                <w:b/>
                                <w:i/>
                                <w:sz w:val="18"/>
                                <w:szCs w:val="18"/>
                              </w:rPr>
                              <w:t>G</w:t>
                            </w:r>
                            <w:r>
                              <w:rPr>
                                <w:i/>
                                <w:noProof/>
                                <w:lang w:eastAsia="en-US"/>
                              </w:rPr>
                              <w:drawing>
                                <wp:inline distT="0" distB="0" distL="0" distR="0" wp14:anchorId="513298A5" wp14:editId="1D16CE68">
                                  <wp:extent cx="177800" cy="254000"/>
                                  <wp:effectExtent l="1905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mc:Fallback>
              </mc:AlternateContent>
            </w:r>
            <w:r w:rsidR="001C3D7D">
              <w:rPr>
                <w:sz w:val="22"/>
                <w:szCs w:val="22"/>
              </w:rPr>
              <w:t xml:space="preserve">      </w:t>
            </w:r>
            <w:r w:rsidR="004F5199">
              <w:rPr>
                <w:noProof/>
                <w:lang w:eastAsia="en-US"/>
              </w:rPr>
              <w:drawing>
                <wp:inline distT="0" distB="0" distL="0" distR="0" wp14:anchorId="413FE25D" wp14:editId="4ADBDB62">
                  <wp:extent cx="2203450" cy="2150288"/>
                  <wp:effectExtent l="19050" t="0" r="6350" b="0"/>
                  <wp:docPr id="10" name="Picture 13" descr="C:\Users\hqin\Documents\manuscripts_n_proposals\RUI-network-aging\ExpGenrontology\figures and tables in work\gompertz-space.072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qin\Documents\manuscripts_n_proposals\RUI-network-aging\ExpGenrontology\figures and tables in work\gompertz-space.072805.jpg"/>
                          <pic:cNvPicPr>
                            <a:picLocks noChangeAspect="1" noChangeArrowheads="1"/>
                          </pic:cNvPicPr>
                        </pic:nvPicPr>
                        <pic:blipFill>
                          <a:blip r:embed="rId22" cstate="print"/>
                          <a:srcRect l="4142" b="6228"/>
                          <a:stretch>
                            <a:fillRect/>
                          </a:stretch>
                        </pic:blipFill>
                        <pic:spPr bwMode="auto">
                          <a:xfrm>
                            <a:off x="0" y="0"/>
                            <a:ext cx="2203450" cy="2150288"/>
                          </a:xfrm>
                          <a:prstGeom prst="rect">
                            <a:avLst/>
                          </a:prstGeom>
                          <a:noFill/>
                          <a:ln w="9525">
                            <a:noFill/>
                            <a:miter lim="800000"/>
                            <a:headEnd/>
                            <a:tailEnd/>
                          </a:ln>
                        </pic:spPr>
                      </pic:pic>
                    </a:graphicData>
                  </a:graphic>
                </wp:inline>
              </w:drawing>
            </w:r>
          </w:p>
          <w:p w14:paraId="5FDD8ADC" w14:textId="77777777" w:rsidR="001C3D7D" w:rsidRDefault="001C3D7D" w:rsidP="008E19E2">
            <w:pPr>
              <w:rPr>
                <w:sz w:val="22"/>
                <w:szCs w:val="22"/>
              </w:rPr>
            </w:pPr>
            <w:r w:rsidRPr="00597C9E">
              <w:rPr>
                <w:b/>
                <w:sz w:val="22"/>
                <w:szCs w:val="22"/>
              </w:rPr>
              <w:t xml:space="preserve">Fig </w:t>
            </w:r>
            <w:r w:rsidR="00B22393">
              <w:rPr>
                <w:b/>
                <w:sz w:val="22"/>
                <w:szCs w:val="22"/>
              </w:rPr>
              <w:t>3</w:t>
            </w:r>
            <w:r w:rsidRPr="00204B4B">
              <w:rPr>
                <w:sz w:val="22"/>
                <w:szCs w:val="22"/>
              </w:rPr>
              <w:t>. Replicative aging described in the Gompertz parameter space. The ARLS values are represented by the dashed contour lines with the values labeled at the ends.  Solid black circles are natural isolates. White circles are laboratory strains.</w:t>
            </w:r>
          </w:p>
        </w:tc>
      </w:tr>
    </w:tbl>
    <w:p w14:paraId="13BC1997" w14:textId="77777777" w:rsidR="00154D58" w:rsidRDefault="00E74197" w:rsidP="00154D58">
      <w:pPr>
        <w:ind w:firstLine="720"/>
        <w:rPr>
          <w:sz w:val="22"/>
          <w:szCs w:val="22"/>
        </w:rPr>
      </w:pPr>
      <w:r>
        <w:rPr>
          <w:sz w:val="22"/>
          <w:szCs w:val="22"/>
        </w:rPr>
        <w:t xml:space="preserve">Departure from the Gompertz model is often observed at late age when the acceleration of mortality rate slows down </w:t>
      </w:r>
      <w:r w:rsidR="00A92BE2">
        <w:rPr>
          <w:sz w:val="22"/>
          <w:szCs w:val="22"/>
        </w:rPr>
        <w:fldChar w:fldCharType="begin">
          <w:fldData xml:space="preserve">PEVuZE5vdGU+PENpdGU+PEF1dGhvcj5XaWxzb248L0F1dGhvcj48WWVhcj4xOTkzPC9ZZWFyPjxS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</w:fldData>
        </w:fldChar>
      </w:r>
      <w:r w:rsidR="00766BF7">
        <w:rPr>
          <w:sz w:val="22"/>
          <w:szCs w:val="22"/>
        </w:rPr>
        <w:instrText xml:space="preserve"> ADDIN EN.CITE </w:instrText>
      </w:r>
      <w:r w:rsidR="00766BF7">
        <w:rPr>
          <w:sz w:val="22"/>
          <w:szCs w:val="22"/>
        </w:rPr>
        <w:fldChar w:fldCharType="begin">
          <w:fldData xml:space="preserve">PEVuZE5vdGU+PENpdGU+PEF1dGhvcj5XaWxzb248L0F1dGhvcj48WWVhcj4xOTkzPC9ZZWFyPjxS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</w:fldData>
        </w:fldChar>
      </w:r>
      <w:r w:rsidR="00766BF7">
        <w:rPr>
          <w:sz w:val="22"/>
          <w:szCs w:val="22"/>
        </w:rPr>
        <w:instrText xml:space="preserve"> ADDIN EN.CITE.DATA </w:instrText>
      </w:r>
      <w:r w:rsidR="00766BF7">
        <w:rPr>
          <w:sz w:val="22"/>
          <w:szCs w:val="22"/>
        </w:rPr>
      </w:r>
      <w:r w:rsidR="00766BF7">
        <w:rPr>
          <w:sz w:val="22"/>
          <w:szCs w:val="22"/>
        </w:rPr>
        <w:fldChar w:fldCharType="end"/>
      </w:r>
      <w:r w:rsidR="00A92BE2">
        <w:rPr>
          <w:sz w:val="22"/>
          <w:szCs w:val="22"/>
        </w:rPr>
        <w:fldChar w:fldCharType="separate"/>
      </w:r>
      <w:r w:rsidR="00766BF7">
        <w:rPr>
          <w:noProof/>
          <w:sz w:val="22"/>
          <w:szCs w:val="22"/>
        </w:rPr>
        <w:t>[</w:t>
      </w:r>
      <w:hyperlink w:anchor="_ENREF_5" w:tooltip="Wilson, 1993 #135" w:history="1">
        <w:r w:rsidR="00766BF7">
          <w:rPr>
            <w:noProof/>
            <w:sz w:val="22"/>
            <w:szCs w:val="22"/>
          </w:rPr>
          <w:t>5</w:t>
        </w:r>
      </w:hyperlink>
      <w:r w:rsidR="00766BF7">
        <w:rPr>
          <w:noProof/>
          <w:sz w:val="22"/>
          <w:szCs w:val="22"/>
        </w:rPr>
        <w:t xml:space="preserve">, </w:t>
      </w:r>
      <w:hyperlink w:anchor="_ENREF_6" w:tooltip="Wilson, 1994 #134" w:history="1">
        <w:r w:rsidR="00766BF7">
          <w:rPr>
            <w:noProof/>
            <w:sz w:val="22"/>
            <w:szCs w:val="22"/>
          </w:rPr>
          <w:t>6</w:t>
        </w:r>
      </w:hyperlink>
      <w:r w:rsidR="00766BF7">
        <w:rPr>
          <w:noProof/>
          <w:sz w:val="22"/>
          <w:szCs w:val="22"/>
        </w:rPr>
        <w:t>]</w:t>
      </w:r>
      <w:r w:rsidR="00A92BE2">
        <w:rPr>
          <w:sz w:val="22"/>
          <w:szCs w:val="22"/>
        </w:rPr>
        <w:fldChar w:fldCharType="end"/>
      </w:r>
      <w:r>
        <w:rPr>
          <w:sz w:val="22"/>
          <w:szCs w:val="22"/>
        </w:rPr>
        <w:t>. In other words, a small percentage of long-lived individuals are often important to determine whether the Gompertz model or other aging models is the best</w:t>
      </w:r>
      <w:r w:rsidR="00602009">
        <w:rPr>
          <w:sz w:val="22"/>
          <w:szCs w:val="22"/>
        </w:rPr>
        <w:t>-fit</w:t>
      </w:r>
      <w:r>
        <w:rPr>
          <w:sz w:val="22"/>
          <w:szCs w:val="22"/>
        </w:rPr>
        <w:t xml:space="preserve"> model. As a result, large sample sizes are often required to examine the differences of various aging models.  The Gompertz model is often indistinguishable from other models when sample sizes are less than 100 </w:t>
      </w:r>
      <w:r w:rsidR="00A92BE2">
        <w:rPr>
          <w:sz w:val="22"/>
          <w:szCs w:val="22"/>
        </w:rPr>
        <w:fldChar w:fldCharType="begin">
          <w:fldData xml:space="preserve">PEVuZE5vdGU+PENpdGU+PEF1dGhvcj5XaWxzb248L0F1dGhvcj48WWVhcj4xOTkzPC9ZZWFyPjxS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</w:fldData>
        </w:fldChar>
      </w:r>
      <w:r w:rsidR="00766BF7">
        <w:rPr>
          <w:sz w:val="22"/>
          <w:szCs w:val="22"/>
        </w:rPr>
        <w:instrText xml:space="preserve"> ADDIN EN.CITE </w:instrText>
      </w:r>
      <w:r w:rsidR="00766BF7">
        <w:rPr>
          <w:sz w:val="22"/>
          <w:szCs w:val="22"/>
        </w:rPr>
        <w:fldChar w:fldCharType="begin">
          <w:fldData xml:space="preserve">PEVuZE5vdGU+PENpdGU+PEF1dGhvcj5XaWxzb248L0F1dGhvcj48WWVhcj4xOTkzPC9ZZWFyPjxS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</w:fldData>
        </w:fldChar>
      </w:r>
      <w:r w:rsidR="00766BF7">
        <w:rPr>
          <w:sz w:val="22"/>
          <w:szCs w:val="22"/>
        </w:rPr>
        <w:instrText xml:space="preserve"> ADDIN EN.CITE.DATA </w:instrText>
      </w:r>
      <w:r w:rsidR="00766BF7">
        <w:rPr>
          <w:sz w:val="22"/>
          <w:szCs w:val="22"/>
        </w:rPr>
      </w:r>
      <w:r w:rsidR="00766BF7">
        <w:rPr>
          <w:sz w:val="22"/>
          <w:szCs w:val="22"/>
        </w:rPr>
        <w:fldChar w:fldCharType="end"/>
      </w:r>
      <w:r w:rsidR="00A92BE2">
        <w:rPr>
          <w:sz w:val="22"/>
          <w:szCs w:val="22"/>
        </w:rPr>
        <w:fldChar w:fldCharType="separate"/>
      </w:r>
      <w:r w:rsidR="00766BF7">
        <w:rPr>
          <w:noProof/>
          <w:sz w:val="22"/>
          <w:szCs w:val="22"/>
        </w:rPr>
        <w:t>[</w:t>
      </w:r>
      <w:hyperlink w:anchor="_ENREF_5" w:tooltip="Wilson, 1993 #135" w:history="1">
        <w:r w:rsidR="00766BF7">
          <w:rPr>
            <w:noProof/>
            <w:sz w:val="22"/>
            <w:szCs w:val="22"/>
          </w:rPr>
          <w:t>5</w:t>
        </w:r>
      </w:hyperlink>
      <w:r w:rsidR="00766BF7">
        <w:rPr>
          <w:noProof/>
          <w:sz w:val="22"/>
          <w:szCs w:val="22"/>
        </w:rPr>
        <w:t xml:space="preserve">, </w:t>
      </w:r>
      <w:hyperlink w:anchor="_ENREF_6" w:tooltip="Wilson, 1994 #134" w:history="1">
        <w:r w:rsidR="00766BF7">
          <w:rPr>
            <w:noProof/>
            <w:sz w:val="22"/>
            <w:szCs w:val="22"/>
          </w:rPr>
          <w:t>6</w:t>
        </w:r>
      </w:hyperlink>
      <w:r w:rsidR="00766BF7">
        <w:rPr>
          <w:noProof/>
          <w:sz w:val="22"/>
          <w:szCs w:val="22"/>
        </w:rPr>
        <w:t>]</w:t>
      </w:r>
      <w:r w:rsidR="00A92BE2">
        <w:rPr>
          <w:sz w:val="22"/>
          <w:szCs w:val="22"/>
        </w:rPr>
        <w:fldChar w:fldCharType="end"/>
      </w:r>
      <w:r>
        <w:rPr>
          <w:sz w:val="22"/>
          <w:szCs w:val="22"/>
        </w:rPr>
        <w:t xml:space="preserve">. </w:t>
      </w:r>
      <w:proofErr w:type="gramStart"/>
      <w:r>
        <w:rPr>
          <w:sz w:val="22"/>
          <w:szCs w:val="22"/>
        </w:rPr>
        <w:t xml:space="preserve">The sample sizes of most yeast RLS assays range from </w:t>
      </w:r>
      <w:r w:rsidR="000342B0">
        <w:rPr>
          <w:sz w:val="22"/>
          <w:szCs w:val="22"/>
        </w:rPr>
        <w:t xml:space="preserve">30 </w:t>
      </w:r>
      <w:r>
        <w:rPr>
          <w:sz w:val="22"/>
          <w:szCs w:val="22"/>
        </w:rPr>
        <w:t>to 60.</w:t>
      </w:r>
      <w:proofErr w:type="gramEnd"/>
      <w:r>
        <w:rPr>
          <w:sz w:val="22"/>
          <w:szCs w:val="22"/>
        </w:rPr>
        <w:t xml:space="preserve"> Therefore, the Gompertz model is a reasonable choice to study the yeast replicative aging.</w:t>
      </w:r>
    </w:p>
    <w:p w14:paraId="322E6DC1" w14:textId="77777777" w:rsidR="00154D58" w:rsidRDefault="00154D58" w:rsidP="00154D58">
      <w:pPr>
        <w:ind w:firstLine="720"/>
        <w:rPr>
          <w:sz w:val="22"/>
          <w:szCs w:val="22"/>
        </w:rPr>
      </w:pPr>
    </w:p>
    <w:p w14:paraId="3A354BEC" w14:textId="77777777" w:rsidR="00D20D5A" w:rsidRPr="007830F9" w:rsidRDefault="00154D58" w:rsidP="00F31CEB">
      <w:pPr>
        <w:rPr>
          <w:b/>
          <w:sz w:val="22"/>
          <w:szCs w:val="22"/>
        </w:rPr>
      </w:pPr>
      <w:r w:rsidRPr="00154D58">
        <w:rPr>
          <w:b/>
          <w:sz w:val="22"/>
          <w:szCs w:val="22"/>
        </w:rPr>
        <w:t>4.2 Quantifying the aging processes in a collection of yeast strains</w:t>
      </w:r>
    </w:p>
    <w:p w14:paraId="29AE692A" w14:textId="77777777" w:rsidR="00154D58" w:rsidRDefault="00E74197" w:rsidP="00154D58">
      <w:pPr>
        <w:ind w:firstLine="720"/>
        <w:rPr>
          <w:sz w:val="22"/>
          <w:szCs w:val="22"/>
        </w:rPr>
      </w:pPr>
      <w:r>
        <w:rPr>
          <w:sz w:val="22"/>
          <w:szCs w:val="22"/>
        </w:rPr>
        <w:t>We have systematically investigated the life span in a collection of yeast lab strains and wild isolates</w:t>
      </w:r>
      <w:r w:rsidR="00BD6C67">
        <w:rPr>
          <w:sz w:val="22"/>
          <w:szCs w:val="22"/>
        </w:rPr>
        <w:t xml:space="preserve"> (Table 1)</w:t>
      </w:r>
      <w:r>
        <w:rPr>
          <w:sz w:val="22"/>
          <w:szCs w:val="22"/>
        </w:rPr>
        <w:t xml:space="preserve"> </w:t>
      </w:r>
      <w:r w:rsidR="00A92BE2">
        <w:rPr>
          <w:sz w:val="22"/>
          <w:szCs w:val="22"/>
        </w:rPr>
        <w:fldChar w:fldCharType="begin"/>
      </w:r>
      <w:r w:rsidR="00766BF7">
        <w:rPr>
          <w:sz w:val="22"/>
          <w:szCs w:val="22"/>
        </w:rPr>
        <w:instrText xml:space="preserve"> ADDIN EN.CITE &lt;EndNote&gt;&lt;Cite&gt;&lt;Author&gt;Qin&lt;/Author&gt;&lt;Year&gt;2006&lt;/Year&gt;&lt;RecNum&gt;461&lt;/RecNum&gt;&lt;DisplayText&gt;[7]&lt;/DisplayText&gt;&lt;record&gt;&lt;rec-number&gt;461&lt;/rec-number&gt;&lt;foreign-keys&gt;&lt;key app="EN" db-id="a92xrv50pavwr8epd2bvwtp7wtezzv5dwftf"&gt;461&lt;/key&gt;&lt;/foreign-keys&gt;&lt;ref-type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Gerontol&lt;/secondary-title&gt;&lt;/titles&gt;&lt;periodical&gt;&lt;full-title&gt;Exp Gerontol&lt;/full-title&gt;&lt;/periodical&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r w:rsidR="00A92BE2">
        <w:rPr>
          <w:sz w:val="22"/>
          <w:szCs w:val="22"/>
        </w:rPr>
        <w:fldChar w:fldCharType="separate"/>
      </w:r>
      <w:r w:rsidR="00766BF7">
        <w:rPr>
          <w:noProof/>
          <w:sz w:val="22"/>
          <w:szCs w:val="22"/>
        </w:rPr>
        <w:t>[</w:t>
      </w:r>
      <w:hyperlink w:anchor="_ENREF_7" w:tooltip="Qin, 2006 #461" w:history="1">
        <w:r w:rsidR="00766BF7">
          <w:rPr>
            <w:noProof/>
            <w:sz w:val="22"/>
            <w:szCs w:val="22"/>
          </w:rPr>
          <w:t>7</w:t>
        </w:r>
      </w:hyperlink>
      <w:r w:rsidR="00766BF7">
        <w:rPr>
          <w:noProof/>
          <w:sz w:val="22"/>
          <w:szCs w:val="22"/>
        </w:rPr>
        <w:t>]</w:t>
      </w:r>
      <w:r w:rsidR="00A92BE2">
        <w:rPr>
          <w:sz w:val="22"/>
          <w:szCs w:val="22"/>
        </w:rPr>
        <w:fldChar w:fldCharType="end"/>
      </w:r>
      <w:r>
        <w:rPr>
          <w:sz w:val="22"/>
          <w:szCs w:val="22"/>
        </w:rPr>
        <w:t xml:space="preserve">. We observed a considerable amount of RLS variation among the 14 natural isolates. The </w:t>
      </w:r>
      <w:r w:rsidR="00887D17">
        <w:rPr>
          <w:sz w:val="22"/>
          <w:szCs w:val="22"/>
        </w:rPr>
        <w:t xml:space="preserve">average </w:t>
      </w:r>
      <w:r>
        <w:rPr>
          <w:sz w:val="22"/>
          <w:szCs w:val="22"/>
        </w:rPr>
        <w:t>RLS</w:t>
      </w:r>
      <w:r w:rsidR="00887D17">
        <w:rPr>
          <w:sz w:val="22"/>
          <w:szCs w:val="22"/>
        </w:rPr>
        <w:t xml:space="preserve"> (ARLS)</w:t>
      </w:r>
      <w:r>
        <w:rPr>
          <w:sz w:val="22"/>
          <w:szCs w:val="22"/>
        </w:rPr>
        <w:t xml:space="preserve"> values of the isolates follow a normal distribution. The mean ARLS for the 14 natural isolates is 31.7 cell divisions, and the standard deviation is 5.8 cell divisions. RM11 has the largest ARLS value at 44.5 cell divisions, and SGU57 has the smallest value at 23.6 cell divisions.  The two extreme values differ by 1.9-fold. </w:t>
      </w:r>
    </w:p>
    <w:p w14:paraId="23052E3A" w14:textId="77777777" w:rsidR="00154D58" w:rsidRDefault="00E74197" w:rsidP="00154D58">
      <w:pPr>
        <w:ind w:firstLine="720"/>
        <w:rPr>
          <w:sz w:val="22"/>
          <w:szCs w:val="22"/>
        </w:rPr>
      </w:pPr>
      <w:r>
        <w:rPr>
          <w:sz w:val="22"/>
          <w:szCs w:val="22"/>
        </w:rPr>
        <w:t xml:space="preserve">The pattern of natural RLS variation described by the Gompertz model is presented by a scatter plot of </w:t>
      </w:r>
      <w:r w:rsidR="0097614B">
        <w:rPr>
          <w:i/>
          <w:sz w:val="22"/>
          <w:szCs w:val="22"/>
        </w:rPr>
        <w:t>I</w:t>
      </w:r>
      <w:r w:rsidR="0097614B">
        <w:rPr>
          <w:sz w:val="22"/>
          <w:szCs w:val="22"/>
        </w:rPr>
        <w:t xml:space="preserve"> </w:t>
      </w:r>
      <w:r>
        <w:rPr>
          <w:sz w:val="22"/>
          <w:szCs w:val="22"/>
        </w:rPr>
        <w:t>~</w:t>
      </w:r>
      <w:r w:rsidR="005E25D1" w:rsidRPr="005E25D1">
        <w:rPr>
          <w:i/>
          <w:sz w:val="22"/>
          <w:szCs w:val="22"/>
        </w:rPr>
        <w:t xml:space="preserve"> G </w:t>
      </w:r>
      <w:r>
        <w:rPr>
          <w:sz w:val="22"/>
          <w:szCs w:val="22"/>
        </w:rPr>
        <w:t xml:space="preserve">(Fig. </w:t>
      </w:r>
      <w:r w:rsidR="0061382A">
        <w:rPr>
          <w:sz w:val="22"/>
          <w:szCs w:val="22"/>
        </w:rPr>
        <w:t>3</w:t>
      </w:r>
      <w:r>
        <w:rPr>
          <w:sz w:val="22"/>
          <w:szCs w:val="22"/>
        </w:rPr>
        <w:t>).  The</w:t>
      </w:r>
      <w:r w:rsidR="005E25D1" w:rsidRPr="005E25D1">
        <w:rPr>
          <w:i/>
          <w:sz w:val="22"/>
          <w:szCs w:val="22"/>
        </w:rPr>
        <w:t xml:space="preserve"> G </w:t>
      </w:r>
      <w:r>
        <w:rPr>
          <w:sz w:val="22"/>
          <w:szCs w:val="22"/>
        </w:rPr>
        <w:t>values, which are related to the rate of aging, follow a normal distribution. The mean and standard deviation of the</w:t>
      </w:r>
      <w:r w:rsidR="005E25D1" w:rsidRPr="005E25D1">
        <w:rPr>
          <w:i/>
          <w:sz w:val="22"/>
          <w:szCs w:val="22"/>
        </w:rPr>
        <w:t xml:space="preserve"> G </w:t>
      </w:r>
      <w:r>
        <w:rPr>
          <w:sz w:val="22"/>
          <w:szCs w:val="22"/>
        </w:rPr>
        <w:t xml:space="preserve">value distribution are 0.12 and 0.025, respectively. </w:t>
      </w:r>
      <w:proofErr w:type="gramStart"/>
      <w:r>
        <w:rPr>
          <w:sz w:val="22"/>
          <w:szCs w:val="22"/>
        </w:rPr>
        <w:t xml:space="preserve">The </w:t>
      </w:r>
      <w:r w:rsidR="00597C9E" w:rsidRPr="00597C9E">
        <w:rPr>
          <w:i/>
          <w:sz w:val="22"/>
          <w:szCs w:val="22"/>
        </w:rPr>
        <w:t>I</w:t>
      </w:r>
      <w:proofErr w:type="gramEnd"/>
      <w:r w:rsidR="00C267E9">
        <w:rPr>
          <w:sz w:val="22"/>
          <w:szCs w:val="22"/>
        </w:rPr>
        <w:t xml:space="preserve"> </w:t>
      </w:r>
      <w:r>
        <w:rPr>
          <w:sz w:val="22"/>
          <w:szCs w:val="22"/>
        </w:rPr>
        <w:t xml:space="preserve">values, the initial mortality rates, follow a lognormal distribution. The mean and standard deviation of the natural-logarithm transformations of </w:t>
      </w:r>
      <w:r w:rsidR="00597C9E" w:rsidRPr="00597C9E">
        <w:rPr>
          <w:i/>
          <w:sz w:val="22"/>
          <w:szCs w:val="22"/>
        </w:rPr>
        <w:t>I</w:t>
      </w:r>
      <w:r w:rsidR="00C267E9">
        <w:rPr>
          <w:sz w:val="22"/>
          <w:szCs w:val="22"/>
        </w:rPr>
        <w:t xml:space="preserve"> </w:t>
      </w:r>
      <w:r>
        <w:rPr>
          <w:sz w:val="22"/>
          <w:szCs w:val="22"/>
        </w:rPr>
        <w:t xml:space="preserve">are -6.3 and 0.72, respectively. Using multiple regression analysis, negative correlations are observed between ARLS ~ </w:t>
      </w:r>
      <w:proofErr w:type="gramStart"/>
      <w:r w:rsidR="00C267E9" w:rsidRPr="00C267E9">
        <w:rPr>
          <w:i/>
          <w:sz w:val="22"/>
          <w:szCs w:val="22"/>
        </w:rPr>
        <w:t>I</w:t>
      </w:r>
      <w:r w:rsidR="00C267E9">
        <w:rPr>
          <w:sz w:val="22"/>
          <w:szCs w:val="22"/>
        </w:rPr>
        <w:t xml:space="preserve"> </w:t>
      </w:r>
      <w:r>
        <w:rPr>
          <w:sz w:val="22"/>
          <w:szCs w:val="22"/>
        </w:rPr>
        <w:t>,</w:t>
      </w:r>
      <w:proofErr w:type="gramEnd"/>
      <w:r>
        <w:rPr>
          <w:sz w:val="22"/>
          <w:szCs w:val="22"/>
        </w:rPr>
        <w:t xml:space="preserve"> ARLS ~ G, and </w:t>
      </w:r>
      <w:r w:rsidR="00C267E9" w:rsidRPr="00C267E9">
        <w:rPr>
          <w:i/>
          <w:sz w:val="22"/>
          <w:szCs w:val="22"/>
        </w:rPr>
        <w:t>I</w:t>
      </w:r>
      <w:r>
        <w:rPr>
          <w:sz w:val="22"/>
          <w:szCs w:val="22"/>
        </w:rPr>
        <w:t xml:space="preserve"> ~ G, with partial correlation coefficients at -0.90 (p-value = 2.7 x 10</w:t>
      </w:r>
      <w:r w:rsidR="004B6562" w:rsidRPr="004B6562">
        <w:rPr>
          <w:sz w:val="22"/>
          <w:szCs w:val="22"/>
          <w:vertAlign w:val="superscript"/>
        </w:rPr>
        <w:t>-5</w:t>
      </w:r>
      <w:r>
        <w:rPr>
          <w:sz w:val="22"/>
          <w:szCs w:val="22"/>
        </w:rPr>
        <w:t>), -0.86 (p-value = 1.8 x 10</w:t>
      </w:r>
      <w:r w:rsidR="004B6562" w:rsidRPr="004B6562">
        <w:rPr>
          <w:sz w:val="22"/>
          <w:szCs w:val="22"/>
          <w:vertAlign w:val="superscript"/>
        </w:rPr>
        <w:t>-4</w:t>
      </w:r>
      <w:r>
        <w:rPr>
          <w:sz w:val="22"/>
          <w:szCs w:val="22"/>
        </w:rPr>
        <w:t>), and -0.87 (p-value = 1.1 x 10</w:t>
      </w:r>
      <w:r w:rsidR="004B6562" w:rsidRPr="004B6562">
        <w:rPr>
          <w:sz w:val="22"/>
          <w:szCs w:val="22"/>
          <w:vertAlign w:val="superscript"/>
        </w:rPr>
        <w:t>-3</w:t>
      </w:r>
      <w:r>
        <w:rPr>
          <w:sz w:val="22"/>
          <w:szCs w:val="22"/>
        </w:rPr>
        <w:t xml:space="preserve">), respectively.  Intuitively, large </w:t>
      </w:r>
      <w:proofErr w:type="gramStart"/>
      <w:r w:rsidR="00C267E9" w:rsidRPr="00C267E9">
        <w:rPr>
          <w:i/>
          <w:sz w:val="22"/>
          <w:szCs w:val="22"/>
        </w:rPr>
        <w:t>I</w:t>
      </w:r>
      <w:r>
        <w:rPr>
          <w:sz w:val="22"/>
          <w:szCs w:val="22"/>
        </w:rPr>
        <w:t xml:space="preserve"> and</w:t>
      </w:r>
      <w:r w:rsidR="005E25D1" w:rsidRPr="005E25D1">
        <w:rPr>
          <w:i/>
          <w:sz w:val="22"/>
          <w:szCs w:val="22"/>
        </w:rPr>
        <w:t xml:space="preserve"> G </w:t>
      </w:r>
      <w:r>
        <w:rPr>
          <w:sz w:val="22"/>
          <w:szCs w:val="22"/>
        </w:rPr>
        <w:t>values</w:t>
      </w:r>
      <w:proofErr w:type="gramEnd"/>
      <w:r>
        <w:rPr>
          <w:sz w:val="22"/>
          <w:szCs w:val="22"/>
        </w:rPr>
        <w:t xml:space="preserve"> ought to shorten the average life span. The negative partial correlation </w:t>
      </w:r>
      <w:proofErr w:type="gramStart"/>
      <w:r>
        <w:rPr>
          <w:sz w:val="22"/>
          <w:szCs w:val="22"/>
        </w:rPr>
        <w:t xml:space="preserve">between </w:t>
      </w:r>
      <w:r w:rsidR="00C267E9" w:rsidRPr="00C267E9">
        <w:rPr>
          <w:i/>
          <w:sz w:val="22"/>
          <w:szCs w:val="22"/>
        </w:rPr>
        <w:t>I</w:t>
      </w:r>
      <w:r>
        <w:rPr>
          <w:sz w:val="22"/>
          <w:szCs w:val="22"/>
        </w:rPr>
        <w:t xml:space="preserve"> (or ln</w:t>
      </w:r>
      <w:r w:rsidR="00C267E9" w:rsidRPr="00C267E9">
        <w:rPr>
          <w:i/>
          <w:sz w:val="22"/>
          <w:szCs w:val="22"/>
        </w:rPr>
        <w:t xml:space="preserve"> I</w:t>
      </w:r>
      <w:r>
        <w:rPr>
          <w:sz w:val="22"/>
          <w:szCs w:val="22"/>
        </w:rPr>
        <w:t>) and</w:t>
      </w:r>
      <w:r w:rsidR="005E25D1" w:rsidRPr="005E25D1">
        <w:rPr>
          <w:i/>
          <w:sz w:val="22"/>
          <w:szCs w:val="22"/>
        </w:rPr>
        <w:t xml:space="preserve"> G</w:t>
      </w:r>
      <w:proofErr w:type="gramEnd"/>
      <w:r w:rsidR="005E25D1" w:rsidRPr="005E25D1">
        <w:rPr>
          <w:i/>
          <w:sz w:val="22"/>
          <w:szCs w:val="22"/>
        </w:rPr>
        <w:t xml:space="preserve"> </w:t>
      </w:r>
      <w:r>
        <w:rPr>
          <w:sz w:val="22"/>
          <w:szCs w:val="22"/>
        </w:rPr>
        <w:t>is often interpreted as tradeoff from the evolutionary perspective. This correlation can be further verified by the straightforward regression between ln</w:t>
      </w:r>
      <w:r w:rsidR="00C267E9" w:rsidRPr="00C267E9">
        <w:rPr>
          <w:i/>
          <w:sz w:val="22"/>
          <w:szCs w:val="22"/>
        </w:rPr>
        <w:t xml:space="preserve"> </w:t>
      </w:r>
      <w:proofErr w:type="gramStart"/>
      <w:r w:rsidR="00C267E9" w:rsidRPr="00C267E9">
        <w:rPr>
          <w:i/>
          <w:sz w:val="22"/>
          <w:szCs w:val="22"/>
        </w:rPr>
        <w:t>I</w:t>
      </w:r>
      <w:r>
        <w:rPr>
          <w:sz w:val="22"/>
          <w:szCs w:val="22"/>
        </w:rPr>
        <w:t xml:space="preserve"> and G. Linear regression</w:t>
      </w:r>
      <w:proofErr w:type="gramEnd"/>
      <w:r>
        <w:rPr>
          <w:sz w:val="22"/>
          <w:szCs w:val="22"/>
        </w:rPr>
        <w:t xml:space="preserve"> shows that correlation between ln</w:t>
      </w:r>
      <w:r w:rsidR="00C267E9" w:rsidRPr="00C267E9">
        <w:rPr>
          <w:i/>
          <w:sz w:val="22"/>
          <w:szCs w:val="22"/>
        </w:rPr>
        <w:t xml:space="preserve"> I</w:t>
      </w:r>
      <w:r>
        <w:rPr>
          <w:sz w:val="22"/>
          <w:szCs w:val="22"/>
        </w:rPr>
        <w:t xml:space="preserve"> ~</w:t>
      </w:r>
      <w:r w:rsidR="005E25D1" w:rsidRPr="005E25D1">
        <w:rPr>
          <w:i/>
          <w:sz w:val="22"/>
          <w:szCs w:val="22"/>
        </w:rPr>
        <w:t xml:space="preserve"> G </w:t>
      </w:r>
      <w:r>
        <w:rPr>
          <w:sz w:val="22"/>
          <w:szCs w:val="22"/>
        </w:rPr>
        <w:t>has a p-value of 0.065 and an R</w:t>
      </w:r>
      <w:r w:rsidR="00A04AAF" w:rsidRPr="00A04AAF">
        <w:rPr>
          <w:sz w:val="22"/>
          <w:szCs w:val="22"/>
          <w:vertAlign w:val="superscript"/>
        </w:rPr>
        <w:t>2</w:t>
      </w:r>
      <w:r>
        <w:rPr>
          <w:sz w:val="22"/>
          <w:szCs w:val="22"/>
        </w:rPr>
        <w:t xml:space="preserve"> value of 0.26. This negative correlation is often called Strehler-Mildvan correlation and is a characteristic of aging in higher organisms </w:t>
      </w:r>
      <w:r w:rsidR="00A92BE2">
        <w:rPr>
          <w:sz w:val="22"/>
          <w:szCs w:val="22"/>
        </w:rPr>
        <w:fldChar w:fldCharType="begin"/>
      </w:r>
      <w:r w:rsidR="00766BF7">
        <w:rPr>
          <w:sz w:val="22"/>
          <w:szCs w:val="22"/>
        </w:rPr>
        <w:instrText xml:space="preserve"> ADDIN EN.CITE &lt;EndNote&gt;&lt;Cite&gt;&lt;Author&gt;Strehler&lt;/Author&gt;&lt;Year&gt;1960&lt;/Year&gt;&lt;RecNum&gt;380&lt;/RecNum&gt;&lt;DisplayText&gt;[8]&lt;/DisplayText&gt;&lt;record&gt;&lt;rec-number&gt;380&lt;/rec-number&gt;&lt;foreign-keys&gt;&lt;key app="EN" db-id="a92xrv50pavwr8epd2bvwtp7wtezzv5dwftf"&gt;380&lt;/key&gt;&lt;/foreign-keys&gt;&lt;ref-type name="Journal Article"&gt;17&lt;/ref-type&gt;&lt;contributors&gt;&lt;authors&gt;&lt;author&gt;Strehler, B. L.&lt;/author&gt;&lt;author&gt;Mildvan, A. S.&lt;/author&gt;&lt;/authors&gt;&lt;/contributors&gt;&lt;titles&gt;&lt;title&gt;General theory of mortality and aging&lt;/title&gt;&lt;secondary-title&gt;Science&lt;/secondary-title&gt;&lt;/titles&gt;&lt;periodical&gt;&lt;full-title&gt;Science&lt;/full-title&gt;&lt;/periodical&gt;&lt;pages&gt;14-21&lt;/pages&gt;&lt;volume&gt;132&lt;/volume&gt;&lt;dates&gt;&lt;year&gt;1960&lt;/year&gt;&lt;pub-dates&gt;&lt;date&gt;Jul 1&lt;/date&gt;&lt;/pub-dates&gt;&lt;/dates&gt;&lt;accession-num&gt;13835176&lt;/accession-num&gt;&lt;urls&gt;&lt;related-urls&gt;&lt;url&gt;http://www.ncbi.nlm.nih.gov/entrez/query.fcgi?cmd=Retrieve&amp;amp;db=PubMed&amp;amp;dopt=Citation&amp;amp;list_uids=13835176 &lt;/url&gt;&lt;/related-urls&gt;&lt;/urls&gt;&lt;/record&gt;&lt;/Cite&gt;&lt;/EndNote&gt;</w:instrText>
      </w:r>
      <w:r w:rsidR="00A92BE2">
        <w:rPr>
          <w:sz w:val="22"/>
          <w:szCs w:val="22"/>
        </w:rPr>
        <w:fldChar w:fldCharType="separate"/>
      </w:r>
      <w:r w:rsidR="00766BF7">
        <w:rPr>
          <w:noProof/>
          <w:sz w:val="22"/>
          <w:szCs w:val="22"/>
        </w:rPr>
        <w:t>[</w:t>
      </w:r>
      <w:hyperlink w:anchor="_ENREF_8" w:tooltip="Strehler, 1960 #380" w:history="1">
        <w:r w:rsidR="00766BF7">
          <w:rPr>
            <w:noProof/>
            <w:sz w:val="22"/>
            <w:szCs w:val="22"/>
          </w:rPr>
          <w:t>8</w:t>
        </w:r>
      </w:hyperlink>
      <w:r w:rsidR="00766BF7">
        <w:rPr>
          <w:noProof/>
          <w:sz w:val="22"/>
          <w:szCs w:val="22"/>
        </w:rPr>
        <w:t>]</w:t>
      </w:r>
      <w:r w:rsidR="00A92BE2">
        <w:rPr>
          <w:sz w:val="22"/>
          <w:szCs w:val="22"/>
        </w:rPr>
        <w:fldChar w:fldCharType="end"/>
      </w:r>
      <w:r>
        <w:rPr>
          <w:sz w:val="22"/>
          <w:szCs w:val="22"/>
        </w:rPr>
        <w:t xml:space="preserve">. </w:t>
      </w:r>
      <w:r w:rsidR="007C7A3B">
        <w:rPr>
          <w:sz w:val="22"/>
          <w:szCs w:val="22"/>
        </w:rPr>
        <w:t xml:space="preserve">This </w:t>
      </w:r>
      <w:r>
        <w:rPr>
          <w:sz w:val="22"/>
          <w:szCs w:val="22"/>
        </w:rPr>
        <w:t>observation demonstrate</w:t>
      </w:r>
      <w:r w:rsidR="007C7A3B">
        <w:rPr>
          <w:sz w:val="22"/>
          <w:szCs w:val="22"/>
        </w:rPr>
        <w:t>s</w:t>
      </w:r>
      <w:r>
        <w:rPr>
          <w:sz w:val="22"/>
          <w:szCs w:val="22"/>
        </w:rPr>
        <w:t xml:space="preserve"> that yeast replicative aging shares similar characteristics of aging in higher organisms at the population level.</w:t>
      </w:r>
    </w:p>
    <w:p w14:paraId="18CB22DE" w14:textId="77777777" w:rsidR="007409E6" w:rsidRDefault="00E74197">
      <w:pPr>
        <w:ind w:firstLine="720"/>
        <w:rPr>
          <w:sz w:val="22"/>
          <w:szCs w:val="22"/>
        </w:rPr>
      </w:pPr>
      <w:r>
        <w:rPr>
          <w:sz w:val="22"/>
          <w:szCs w:val="22"/>
        </w:rPr>
        <w:t>We used linear regression models to evaluate genotypic influence on RLS. In these linear models, we investigated whether the RLS values of individual cells could be predicted by variables corresponding to their genotypes, experimental groups, and plates. We found that genotypic variation is a significant factor on RLS and contributes to ~ 22% of the total RLS variation observed at the cell</w:t>
      </w:r>
      <w:r w:rsidR="00717074">
        <w:rPr>
          <w:sz w:val="22"/>
          <w:szCs w:val="22"/>
        </w:rPr>
        <w:t>ular</w:t>
      </w:r>
      <w:r>
        <w:rPr>
          <w:sz w:val="22"/>
          <w:szCs w:val="22"/>
        </w:rPr>
        <w:t xml:space="preserve"> level. This genotypic influence on life span is comparable to the estimation made in </w:t>
      </w:r>
      <w:r w:rsidR="00FA2B8E" w:rsidRPr="00FA2B8E">
        <w:rPr>
          <w:i/>
          <w:sz w:val="22"/>
          <w:szCs w:val="22"/>
        </w:rPr>
        <w:t>Drosophila melanogaster</w:t>
      </w:r>
      <w:r>
        <w:rPr>
          <w:sz w:val="22"/>
          <w:szCs w:val="22"/>
        </w:rPr>
        <w:t xml:space="preserve"> and </w:t>
      </w:r>
      <w:r w:rsidR="001C3EFE">
        <w:rPr>
          <w:sz w:val="22"/>
          <w:szCs w:val="22"/>
        </w:rPr>
        <w:t xml:space="preserve">in </w:t>
      </w:r>
      <w:r>
        <w:rPr>
          <w:sz w:val="22"/>
          <w:szCs w:val="22"/>
        </w:rPr>
        <w:t xml:space="preserve">human population based on identical twins </w:t>
      </w:r>
      <w:r w:rsidR="00A92BE2">
        <w:rPr>
          <w:sz w:val="22"/>
          <w:szCs w:val="22"/>
        </w:rPr>
        <w:fldChar w:fldCharType="begin">
          <w:fldData xml:space="preserve">PEVuZE5vdGU+PENpdGU+PEF1dGhvcj5GdWt1aTwvQXV0aG9yPjxZZWFyPjE5OTM8L1llYXI+PFJl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</w:fldData>
        </w:fldChar>
      </w:r>
      <w:r w:rsidR="00766BF7">
        <w:rPr>
          <w:sz w:val="22"/>
          <w:szCs w:val="22"/>
        </w:rPr>
        <w:instrText xml:space="preserve"> ADDIN EN.CITE </w:instrText>
      </w:r>
      <w:r w:rsidR="00766BF7">
        <w:rPr>
          <w:sz w:val="22"/>
          <w:szCs w:val="22"/>
        </w:rPr>
        <w:fldChar w:fldCharType="begin">
          <w:fldData xml:space="preserve">PEVuZE5vdGU+PENpdGU+PEF1dGhvcj5GdWt1aTwvQXV0aG9yPjxZZWFyPjE5OTM8L1llYXI+PFJl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</w:fldData>
        </w:fldChar>
      </w:r>
      <w:r w:rsidR="00766BF7">
        <w:rPr>
          <w:sz w:val="22"/>
          <w:szCs w:val="22"/>
        </w:rPr>
        <w:instrText xml:space="preserve"> ADDIN EN.CITE.DATA </w:instrText>
      </w:r>
      <w:r w:rsidR="00766BF7">
        <w:rPr>
          <w:sz w:val="22"/>
          <w:szCs w:val="22"/>
        </w:rPr>
      </w:r>
      <w:r w:rsidR="00766BF7">
        <w:rPr>
          <w:sz w:val="22"/>
          <w:szCs w:val="22"/>
        </w:rPr>
        <w:fldChar w:fldCharType="end"/>
      </w:r>
      <w:r w:rsidR="00A92BE2">
        <w:rPr>
          <w:sz w:val="22"/>
          <w:szCs w:val="22"/>
        </w:rPr>
        <w:fldChar w:fldCharType="separate"/>
      </w:r>
      <w:r w:rsidR="00766BF7">
        <w:rPr>
          <w:noProof/>
          <w:sz w:val="22"/>
          <w:szCs w:val="22"/>
        </w:rPr>
        <w:t>[</w:t>
      </w:r>
      <w:hyperlink w:anchor="_ENREF_9" w:tooltip="Fukui, 1993 #317" w:history="1">
        <w:r w:rsidR="00766BF7">
          <w:rPr>
            <w:noProof/>
            <w:sz w:val="22"/>
            <w:szCs w:val="22"/>
          </w:rPr>
          <w:t>9-11</w:t>
        </w:r>
      </w:hyperlink>
      <w:r w:rsidR="00766BF7">
        <w:rPr>
          <w:noProof/>
          <w:sz w:val="22"/>
          <w:szCs w:val="22"/>
        </w:rPr>
        <w:t>]</w:t>
      </w:r>
      <w:r w:rsidR="00A92BE2">
        <w:rPr>
          <w:sz w:val="22"/>
          <w:szCs w:val="22"/>
        </w:rPr>
        <w:fldChar w:fldCharType="end"/>
      </w:r>
      <w:r>
        <w:rPr>
          <w:sz w:val="22"/>
          <w:szCs w:val="22"/>
        </w:rPr>
        <w:t xml:space="preserve">. </w:t>
      </w:r>
    </w:p>
    <w:p w14:paraId="4405502D" w14:textId="77777777" w:rsidR="00E91803" w:rsidRDefault="00E91803">
      <w:pPr>
        <w:ind w:firstLine="720"/>
        <w:rPr>
          <w:sz w:val="22"/>
          <w:szCs w:val="22"/>
        </w:rPr>
      </w:pPr>
    </w:p>
    <w:p w14:paraId="1AE1AAA9" w14:textId="77777777" w:rsidR="008E4A74" w:rsidRDefault="00597C9E">
      <w:pPr>
        <w:ind w:left="720" w:firstLine="720"/>
        <w:rPr>
          <w:sz w:val="22"/>
          <w:szCs w:val="22"/>
        </w:rPr>
      </w:pPr>
      <w:r w:rsidRPr="00597C9E">
        <w:rPr>
          <w:b/>
          <w:sz w:val="22"/>
          <w:szCs w:val="22"/>
        </w:rPr>
        <w:t>Table 1</w:t>
      </w:r>
      <w:r w:rsidR="00E74197">
        <w:rPr>
          <w:sz w:val="22"/>
          <w:szCs w:val="22"/>
        </w:rPr>
        <w:t>. Replicative and chronological life spans in yeast strains</w:t>
      </w:r>
    </w:p>
    <w:tbl>
      <w:tblPr>
        <w:tblW w:w="5580" w:type="dxa"/>
        <w:jc w:val="center"/>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003"/>
        <w:gridCol w:w="1489"/>
        <w:gridCol w:w="1018"/>
        <w:gridCol w:w="1080"/>
      </w:tblGrid>
      <w:tr w:rsidR="009967D1" w:rsidRPr="00181478" w14:paraId="23203A08" w14:textId="77777777" w:rsidTr="00EA3B95">
        <w:trPr>
          <w:jc w:val="center"/>
        </w:trPr>
        <w:tc>
          <w:tcPr>
            <w:tcW w:w="990" w:type="dxa"/>
            <w:shd w:val="clear" w:color="auto" w:fill="auto"/>
            <w:noWrap/>
            <w:tcMar>
              <w:left w:w="0" w:type="dxa"/>
              <w:right w:w="0" w:type="dxa"/>
            </w:tcMar>
            <w:vAlign w:val="bottom"/>
          </w:tcPr>
          <w:p w14:paraId="5E5CE6D7" w14:textId="77777777" w:rsidR="008E4A74" w:rsidRDefault="00D22040">
            <w:pPr>
              <w:jc w:val="center"/>
              <w:rPr>
                <w:sz w:val="18"/>
                <w:szCs w:val="18"/>
              </w:rPr>
            </w:pPr>
            <w:r w:rsidRPr="00181478">
              <w:rPr>
                <w:sz w:val="18"/>
                <w:szCs w:val="18"/>
              </w:rPr>
              <w:t>Strain</w:t>
            </w:r>
          </w:p>
        </w:tc>
        <w:tc>
          <w:tcPr>
            <w:tcW w:w="1003" w:type="dxa"/>
            <w:shd w:val="clear" w:color="auto" w:fill="auto"/>
            <w:noWrap/>
            <w:tcMar>
              <w:left w:w="0" w:type="dxa"/>
              <w:right w:w="0" w:type="dxa"/>
            </w:tcMar>
            <w:vAlign w:val="bottom"/>
          </w:tcPr>
          <w:p w14:paraId="2D10B0F4" w14:textId="77777777" w:rsidR="008E4A74" w:rsidRDefault="00D22040">
            <w:pPr>
              <w:jc w:val="center"/>
              <w:rPr>
                <w:sz w:val="18"/>
                <w:szCs w:val="18"/>
              </w:rPr>
            </w:pPr>
            <w:r w:rsidRPr="00181478">
              <w:rPr>
                <w:sz w:val="18"/>
                <w:szCs w:val="18"/>
              </w:rPr>
              <w:t>ARLS</w:t>
            </w:r>
          </w:p>
        </w:tc>
        <w:tc>
          <w:tcPr>
            <w:tcW w:w="1489" w:type="dxa"/>
            <w:shd w:val="clear" w:color="auto" w:fill="auto"/>
            <w:noWrap/>
            <w:tcMar>
              <w:left w:w="0" w:type="dxa"/>
              <w:right w:w="0" w:type="dxa"/>
            </w:tcMar>
            <w:vAlign w:val="bottom"/>
          </w:tcPr>
          <w:p w14:paraId="74615B3A" w14:textId="77777777" w:rsidR="008E4A74" w:rsidRDefault="00D22040">
            <w:pPr>
              <w:jc w:val="center"/>
              <w:rPr>
                <w:sz w:val="18"/>
                <w:szCs w:val="18"/>
              </w:rPr>
            </w:pPr>
            <w:r w:rsidRPr="00181478">
              <w:rPr>
                <w:i/>
                <w:sz w:val="18"/>
                <w:szCs w:val="18"/>
              </w:rPr>
              <w:t>I</w:t>
            </w:r>
          </w:p>
        </w:tc>
        <w:tc>
          <w:tcPr>
            <w:tcW w:w="1018" w:type="dxa"/>
            <w:shd w:val="clear" w:color="auto" w:fill="auto"/>
            <w:noWrap/>
            <w:tcMar>
              <w:left w:w="0" w:type="dxa"/>
              <w:right w:w="0" w:type="dxa"/>
            </w:tcMar>
            <w:vAlign w:val="bottom"/>
          </w:tcPr>
          <w:p w14:paraId="55F5B110" w14:textId="77777777" w:rsidR="008E4A74" w:rsidRDefault="00D22040">
            <w:pPr>
              <w:jc w:val="center"/>
              <w:rPr>
                <w:sz w:val="18"/>
                <w:szCs w:val="18"/>
              </w:rPr>
            </w:pPr>
            <w:r w:rsidRPr="00181478">
              <w:rPr>
                <w:i/>
                <w:sz w:val="18"/>
                <w:szCs w:val="18"/>
              </w:rPr>
              <w:t>G</w:t>
            </w:r>
          </w:p>
        </w:tc>
        <w:tc>
          <w:tcPr>
            <w:tcW w:w="1080" w:type="dxa"/>
            <w:shd w:val="clear" w:color="auto" w:fill="auto"/>
            <w:noWrap/>
            <w:tcMar>
              <w:left w:w="0" w:type="dxa"/>
              <w:right w:w="0" w:type="dxa"/>
            </w:tcMar>
            <w:vAlign w:val="bottom"/>
          </w:tcPr>
          <w:p w14:paraId="4D96895B" w14:textId="77777777" w:rsidR="008E4A74" w:rsidRDefault="00D22040">
            <w:pPr>
              <w:tabs>
                <w:tab w:val="left" w:pos="1868"/>
              </w:tabs>
              <w:jc w:val="center"/>
              <w:rPr>
                <w:sz w:val="18"/>
                <w:szCs w:val="18"/>
              </w:rPr>
            </w:pPr>
            <w:r w:rsidRPr="00181478">
              <w:rPr>
                <w:sz w:val="18"/>
                <w:szCs w:val="18"/>
              </w:rPr>
              <w:t>CLS</w:t>
            </w:r>
          </w:p>
        </w:tc>
      </w:tr>
      <w:tr w:rsidR="009967D1" w:rsidRPr="00181478" w14:paraId="5885473B" w14:textId="77777777" w:rsidTr="00EA3B95">
        <w:trPr>
          <w:jc w:val="center"/>
        </w:trPr>
        <w:tc>
          <w:tcPr>
            <w:tcW w:w="990" w:type="dxa"/>
            <w:shd w:val="clear" w:color="auto" w:fill="auto"/>
            <w:noWrap/>
            <w:tcMar>
              <w:left w:w="0" w:type="dxa"/>
              <w:right w:w="0" w:type="dxa"/>
            </w:tcMar>
            <w:vAlign w:val="bottom"/>
          </w:tcPr>
          <w:p w14:paraId="265F13CF" w14:textId="77777777" w:rsidR="008E4A74" w:rsidRDefault="00D22040">
            <w:pPr>
              <w:jc w:val="center"/>
              <w:rPr>
                <w:sz w:val="18"/>
                <w:szCs w:val="18"/>
              </w:rPr>
            </w:pPr>
            <w:r w:rsidRPr="00181478">
              <w:rPr>
                <w:sz w:val="18"/>
                <w:szCs w:val="18"/>
              </w:rPr>
              <w:t>101S</w:t>
            </w:r>
          </w:p>
        </w:tc>
        <w:tc>
          <w:tcPr>
            <w:tcW w:w="1003" w:type="dxa"/>
            <w:shd w:val="clear" w:color="auto" w:fill="auto"/>
            <w:noWrap/>
            <w:tcMar>
              <w:left w:w="0" w:type="dxa"/>
              <w:right w:w="0" w:type="dxa"/>
            </w:tcMar>
            <w:vAlign w:val="bottom"/>
          </w:tcPr>
          <w:p w14:paraId="2887A9F1" w14:textId="77777777" w:rsidR="008E4A74" w:rsidRDefault="00D22040">
            <w:pPr>
              <w:jc w:val="center"/>
              <w:rPr>
                <w:sz w:val="18"/>
                <w:szCs w:val="18"/>
              </w:rPr>
            </w:pPr>
            <w:r w:rsidRPr="00181478">
              <w:rPr>
                <w:sz w:val="18"/>
                <w:szCs w:val="18"/>
              </w:rPr>
              <w:t>31.3±0.8</w:t>
            </w:r>
          </w:p>
        </w:tc>
        <w:tc>
          <w:tcPr>
            <w:tcW w:w="1489" w:type="dxa"/>
            <w:shd w:val="clear" w:color="auto" w:fill="auto"/>
            <w:noWrap/>
            <w:tcMar>
              <w:left w:w="0" w:type="dxa"/>
              <w:right w:w="0" w:type="dxa"/>
            </w:tcMar>
            <w:vAlign w:val="bottom"/>
          </w:tcPr>
          <w:p w14:paraId="778F4FCC" w14:textId="77777777" w:rsidR="008E4A74" w:rsidRDefault="00D22040">
            <w:pPr>
              <w:jc w:val="center"/>
              <w:rPr>
                <w:sz w:val="18"/>
                <w:szCs w:val="18"/>
              </w:rPr>
            </w:pPr>
            <w:r w:rsidRPr="00181478">
              <w:rPr>
                <w:sz w:val="18"/>
                <w:szCs w:val="18"/>
              </w:rPr>
              <w:t>0.0012±0.0007</w:t>
            </w:r>
          </w:p>
        </w:tc>
        <w:tc>
          <w:tcPr>
            <w:tcW w:w="1018" w:type="dxa"/>
            <w:shd w:val="clear" w:color="auto" w:fill="auto"/>
            <w:noWrap/>
            <w:tcMar>
              <w:left w:w="0" w:type="dxa"/>
              <w:right w:w="0" w:type="dxa"/>
            </w:tcMar>
            <w:vAlign w:val="bottom"/>
          </w:tcPr>
          <w:p w14:paraId="4FF54FBA" w14:textId="77777777" w:rsidR="008E4A74" w:rsidRDefault="00D22040">
            <w:pPr>
              <w:jc w:val="center"/>
              <w:rPr>
                <w:sz w:val="18"/>
                <w:szCs w:val="18"/>
              </w:rPr>
            </w:pPr>
            <w:r w:rsidRPr="00181478">
              <w:rPr>
                <w:sz w:val="18"/>
                <w:szCs w:val="18"/>
              </w:rPr>
              <w:t>0.14±0.02</w:t>
            </w:r>
          </w:p>
        </w:tc>
        <w:tc>
          <w:tcPr>
            <w:tcW w:w="1080" w:type="dxa"/>
            <w:shd w:val="clear" w:color="auto" w:fill="auto"/>
            <w:noWrap/>
            <w:tcMar>
              <w:left w:w="0" w:type="dxa"/>
              <w:right w:w="0" w:type="dxa"/>
            </w:tcMar>
            <w:vAlign w:val="bottom"/>
          </w:tcPr>
          <w:p w14:paraId="11006DE9" w14:textId="77777777" w:rsidR="008E4A74" w:rsidRDefault="00D22040">
            <w:pPr>
              <w:tabs>
                <w:tab w:val="left" w:pos="1868"/>
              </w:tabs>
              <w:jc w:val="center"/>
              <w:rPr>
                <w:sz w:val="18"/>
                <w:szCs w:val="18"/>
              </w:rPr>
            </w:pPr>
            <w:r w:rsidRPr="00181478">
              <w:rPr>
                <w:sz w:val="18"/>
                <w:szCs w:val="18"/>
              </w:rPr>
              <w:t>3.4±0.2</w:t>
            </w:r>
          </w:p>
        </w:tc>
      </w:tr>
      <w:tr w:rsidR="009967D1" w:rsidRPr="00181478" w14:paraId="4326FB7B" w14:textId="77777777" w:rsidTr="00EA3B95">
        <w:trPr>
          <w:jc w:val="center"/>
        </w:trPr>
        <w:tc>
          <w:tcPr>
            <w:tcW w:w="990" w:type="dxa"/>
            <w:shd w:val="clear" w:color="auto" w:fill="auto"/>
            <w:noWrap/>
            <w:tcMar>
              <w:left w:w="0" w:type="dxa"/>
              <w:right w:w="0" w:type="dxa"/>
            </w:tcMar>
            <w:vAlign w:val="bottom"/>
          </w:tcPr>
          <w:p w14:paraId="0C0A7622" w14:textId="77777777" w:rsidR="008E4A74" w:rsidRDefault="00D22040">
            <w:pPr>
              <w:jc w:val="center"/>
              <w:rPr>
                <w:sz w:val="18"/>
                <w:szCs w:val="18"/>
              </w:rPr>
            </w:pPr>
            <w:r w:rsidRPr="00181478">
              <w:rPr>
                <w:sz w:val="18"/>
                <w:szCs w:val="18"/>
              </w:rPr>
              <w:t>M1-2</w:t>
            </w:r>
          </w:p>
        </w:tc>
        <w:tc>
          <w:tcPr>
            <w:tcW w:w="1003" w:type="dxa"/>
            <w:shd w:val="clear" w:color="auto" w:fill="auto"/>
            <w:noWrap/>
            <w:tcMar>
              <w:left w:w="0" w:type="dxa"/>
              <w:right w:w="0" w:type="dxa"/>
            </w:tcMar>
            <w:vAlign w:val="bottom"/>
          </w:tcPr>
          <w:p w14:paraId="0862A5B6" w14:textId="77777777" w:rsidR="008E4A74" w:rsidRDefault="00D22040">
            <w:pPr>
              <w:jc w:val="center"/>
              <w:rPr>
                <w:sz w:val="18"/>
                <w:szCs w:val="18"/>
              </w:rPr>
            </w:pPr>
            <w:r w:rsidRPr="00181478">
              <w:rPr>
                <w:sz w:val="18"/>
                <w:szCs w:val="18"/>
              </w:rPr>
              <w:t>27.9±1.1</w:t>
            </w:r>
          </w:p>
        </w:tc>
        <w:tc>
          <w:tcPr>
            <w:tcW w:w="1489" w:type="dxa"/>
            <w:shd w:val="clear" w:color="auto" w:fill="auto"/>
            <w:noWrap/>
            <w:tcMar>
              <w:left w:w="0" w:type="dxa"/>
              <w:right w:w="0" w:type="dxa"/>
            </w:tcMar>
            <w:vAlign w:val="bottom"/>
          </w:tcPr>
          <w:p w14:paraId="4B7BE2CD" w14:textId="77777777" w:rsidR="008E4A74" w:rsidRDefault="00D22040">
            <w:pPr>
              <w:jc w:val="center"/>
              <w:rPr>
                <w:sz w:val="18"/>
                <w:szCs w:val="18"/>
              </w:rPr>
            </w:pPr>
            <w:r w:rsidRPr="00181478">
              <w:rPr>
                <w:sz w:val="18"/>
                <w:szCs w:val="18"/>
              </w:rPr>
              <w:t>0.0024±0.0011</w:t>
            </w:r>
          </w:p>
        </w:tc>
        <w:tc>
          <w:tcPr>
            <w:tcW w:w="1018" w:type="dxa"/>
            <w:shd w:val="clear" w:color="auto" w:fill="auto"/>
            <w:noWrap/>
            <w:tcMar>
              <w:left w:w="0" w:type="dxa"/>
              <w:right w:w="0" w:type="dxa"/>
            </w:tcMar>
            <w:vAlign w:val="bottom"/>
          </w:tcPr>
          <w:p w14:paraId="6AB8A857" w14:textId="77777777" w:rsidR="008E4A74" w:rsidRDefault="00D22040">
            <w:pPr>
              <w:jc w:val="center"/>
              <w:rPr>
                <w:sz w:val="18"/>
                <w:szCs w:val="18"/>
              </w:rPr>
            </w:pPr>
            <w:r w:rsidRPr="00181478">
              <w:rPr>
                <w:sz w:val="18"/>
                <w:szCs w:val="18"/>
              </w:rPr>
              <w:t>0.13±0.02</w:t>
            </w:r>
          </w:p>
        </w:tc>
        <w:tc>
          <w:tcPr>
            <w:tcW w:w="1080" w:type="dxa"/>
            <w:shd w:val="clear" w:color="auto" w:fill="auto"/>
            <w:noWrap/>
            <w:tcMar>
              <w:left w:w="0" w:type="dxa"/>
              <w:right w:w="0" w:type="dxa"/>
            </w:tcMar>
            <w:vAlign w:val="bottom"/>
          </w:tcPr>
          <w:p w14:paraId="491EF197" w14:textId="77777777" w:rsidR="008E4A74" w:rsidRDefault="00D22040">
            <w:pPr>
              <w:tabs>
                <w:tab w:val="left" w:pos="1868"/>
              </w:tabs>
              <w:jc w:val="center"/>
              <w:rPr>
                <w:sz w:val="18"/>
                <w:szCs w:val="18"/>
              </w:rPr>
            </w:pPr>
            <w:r w:rsidRPr="00181478">
              <w:rPr>
                <w:sz w:val="18"/>
                <w:szCs w:val="18"/>
              </w:rPr>
              <w:t>10.4±3.2</w:t>
            </w:r>
          </w:p>
        </w:tc>
      </w:tr>
      <w:tr w:rsidR="009967D1" w:rsidRPr="00181478" w14:paraId="6A270F86" w14:textId="77777777" w:rsidTr="00EA3B95">
        <w:trPr>
          <w:jc w:val="center"/>
        </w:trPr>
        <w:tc>
          <w:tcPr>
            <w:tcW w:w="990" w:type="dxa"/>
            <w:shd w:val="clear" w:color="auto" w:fill="auto"/>
            <w:noWrap/>
            <w:tcMar>
              <w:left w:w="0" w:type="dxa"/>
              <w:right w:w="0" w:type="dxa"/>
            </w:tcMar>
            <w:vAlign w:val="bottom"/>
          </w:tcPr>
          <w:p w14:paraId="498A7E6A" w14:textId="77777777" w:rsidR="008E4A74" w:rsidRDefault="00D22040">
            <w:pPr>
              <w:jc w:val="center"/>
              <w:rPr>
                <w:sz w:val="18"/>
                <w:szCs w:val="18"/>
              </w:rPr>
            </w:pPr>
            <w:r w:rsidRPr="00181478">
              <w:rPr>
                <w:sz w:val="18"/>
                <w:szCs w:val="18"/>
              </w:rPr>
              <w:t>M13</w:t>
            </w:r>
          </w:p>
        </w:tc>
        <w:tc>
          <w:tcPr>
            <w:tcW w:w="1003" w:type="dxa"/>
            <w:shd w:val="clear" w:color="auto" w:fill="auto"/>
            <w:noWrap/>
            <w:tcMar>
              <w:left w:w="0" w:type="dxa"/>
              <w:right w:w="0" w:type="dxa"/>
            </w:tcMar>
            <w:vAlign w:val="bottom"/>
          </w:tcPr>
          <w:p w14:paraId="61209574" w14:textId="77777777" w:rsidR="008E4A74" w:rsidRDefault="00D22040">
            <w:pPr>
              <w:jc w:val="center"/>
              <w:rPr>
                <w:sz w:val="18"/>
                <w:szCs w:val="18"/>
              </w:rPr>
            </w:pPr>
            <w:r w:rsidRPr="00181478">
              <w:rPr>
                <w:sz w:val="18"/>
                <w:szCs w:val="18"/>
              </w:rPr>
              <w:t>26.7±1.2</w:t>
            </w:r>
          </w:p>
        </w:tc>
        <w:tc>
          <w:tcPr>
            <w:tcW w:w="1489" w:type="dxa"/>
            <w:shd w:val="clear" w:color="auto" w:fill="auto"/>
            <w:noWrap/>
            <w:tcMar>
              <w:left w:w="0" w:type="dxa"/>
              <w:right w:w="0" w:type="dxa"/>
            </w:tcMar>
            <w:vAlign w:val="bottom"/>
          </w:tcPr>
          <w:p w14:paraId="3A126107" w14:textId="77777777" w:rsidR="008E4A74" w:rsidRDefault="00D22040">
            <w:pPr>
              <w:jc w:val="center"/>
              <w:rPr>
                <w:sz w:val="18"/>
                <w:szCs w:val="18"/>
              </w:rPr>
            </w:pPr>
            <w:r w:rsidRPr="00181478">
              <w:rPr>
                <w:sz w:val="18"/>
                <w:szCs w:val="18"/>
              </w:rPr>
              <w:t>0.0030±0.0011</w:t>
            </w:r>
          </w:p>
        </w:tc>
        <w:tc>
          <w:tcPr>
            <w:tcW w:w="1018" w:type="dxa"/>
            <w:shd w:val="clear" w:color="auto" w:fill="auto"/>
            <w:noWrap/>
            <w:tcMar>
              <w:left w:w="0" w:type="dxa"/>
              <w:right w:w="0" w:type="dxa"/>
            </w:tcMar>
            <w:vAlign w:val="bottom"/>
          </w:tcPr>
          <w:p w14:paraId="6E2113DF" w14:textId="77777777" w:rsidR="008E4A74" w:rsidRDefault="00D22040">
            <w:pPr>
              <w:jc w:val="center"/>
              <w:rPr>
                <w:sz w:val="18"/>
                <w:szCs w:val="18"/>
              </w:rPr>
            </w:pPr>
            <w:r w:rsidRPr="00181478">
              <w:rPr>
                <w:sz w:val="18"/>
                <w:szCs w:val="18"/>
              </w:rPr>
              <w:t>0.13±0.01</w:t>
            </w:r>
          </w:p>
        </w:tc>
        <w:tc>
          <w:tcPr>
            <w:tcW w:w="1080" w:type="dxa"/>
            <w:shd w:val="clear" w:color="auto" w:fill="auto"/>
            <w:noWrap/>
            <w:tcMar>
              <w:left w:w="0" w:type="dxa"/>
              <w:right w:w="0" w:type="dxa"/>
            </w:tcMar>
            <w:vAlign w:val="bottom"/>
          </w:tcPr>
          <w:p w14:paraId="0604330C" w14:textId="77777777" w:rsidR="008E4A74" w:rsidRDefault="00D22040">
            <w:pPr>
              <w:tabs>
                <w:tab w:val="left" w:pos="1868"/>
              </w:tabs>
              <w:jc w:val="center"/>
              <w:rPr>
                <w:sz w:val="18"/>
                <w:szCs w:val="18"/>
              </w:rPr>
            </w:pPr>
            <w:r w:rsidRPr="00181478">
              <w:rPr>
                <w:sz w:val="18"/>
                <w:szCs w:val="18"/>
              </w:rPr>
              <w:t xml:space="preserve">16.3±3.7 </w:t>
            </w:r>
          </w:p>
        </w:tc>
      </w:tr>
      <w:tr w:rsidR="009967D1" w:rsidRPr="00181478" w14:paraId="1D11F544" w14:textId="77777777" w:rsidTr="00EA3B95">
        <w:trPr>
          <w:jc w:val="center"/>
        </w:trPr>
        <w:tc>
          <w:tcPr>
            <w:tcW w:w="990" w:type="dxa"/>
            <w:shd w:val="clear" w:color="auto" w:fill="auto"/>
            <w:noWrap/>
            <w:tcMar>
              <w:left w:w="0" w:type="dxa"/>
              <w:right w:w="0" w:type="dxa"/>
            </w:tcMar>
            <w:vAlign w:val="bottom"/>
          </w:tcPr>
          <w:p w14:paraId="778B8269" w14:textId="77777777" w:rsidR="008E4A74" w:rsidRDefault="00D22040">
            <w:pPr>
              <w:jc w:val="center"/>
              <w:rPr>
                <w:sz w:val="18"/>
                <w:szCs w:val="18"/>
              </w:rPr>
            </w:pPr>
            <w:r w:rsidRPr="00181478">
              <w:rPr>
                <w:sz w:val="18"/>
                <w:szCs w:val="18"/>
              </w:rPr>
              <w:t>M14</w:t>
            </w:r>
          </w:p>
        </w:tc>
        <w:tc>
          <w:tcPr>
            <w:tcW w:w="1003" w:type="dxa"/>
            <w:shd w:val="clear" w:color="auto" w:fill="auto"/>
            <w:noWrap/>
            <w:tcMar>
              <w:left w:w="0" w:type="dxa"/>
              <w:right w:w="0" w:type="dxa"/>
            </w:tcMar>
            <w:vAlign w:val="bottom"/>
          </w:tcPr>
          <w:p w14:paraId="3E16E437" w14:textId="77777777" w:rsidR="008E4A74" w:rsidRDefault="00D22040">
            <w:pPr>
              <w:jc w:val="center"/>
              <w:rPr>
                <w:sz w:val="18"/>
                <w:szCs w:val="18"/>
              </w:rPr>
            </w:pPr>
            <w:r w:rsidRPr="00181478">
              <w:rPr>
                <w:sz w:val="18"/>
                <w:szCs w:val="18"/>
              </w:rPr>
              <w:t>36.6±1.5</w:t>
            </w:r>
          </w:p>
        </w:tc>
        <w:tc>
          <w:tcPr>
            <w:tcW w:w="1489" w:type="dxa"/>
            <w:shd w:val="clear" w:color="auto" w:fill="auto"/>
            <w:noWrap/>
            <w:tcMar>
              <w:left w:w="0" w:type="dxa"/>
              <w:right w:w="0" w:type="dxa"/>
            </w:tcMar>
            <w:vAlign w:val="bottom"/>
          </w:tcPr>
          <w:p w14:paraId="0F3DE561" w14:textId="77777777" w:rsidR="008E4A74" w:rsidRDefault="00D22040">
            <w:pPr>
              <w:jc w:val="center"/>
              <w:rPr>
                <w:sz w:val="18"/>
                <w:szCs w:val="18"/>
              </w:rPr>
            </w:pPr>
            <w:r w:rsidRPr="00181478">
              <w:rPr>
                <w:sz w:val="18"/>
                <w:szCs w:val="18"/>
              </w:rPr>
              <w:t>0.0019±0.0007</w:t>
            </w:r>
          </w:p>
        </w:tc>
        <w:tc>
          <w:tcPr>
            <w:tcW w:w="1018" w:type="dxa"/>
            <w:shd w:val="clear" w:color="auto" w:fill="auto"/>
            <w:noWrap/>
            <w:tcMar>
              <w:left w:w="0" w:type="dxa"/>
              <w:right w:w="0" w:type="dxa"/>
            </w:tcMar>
            <w:vAlign w:val="bottom"/>
          </w:tcPr>
          <w:p w14:paraId="54957415" w14:textId="77777777" w:rsidR="008E4A74" w:rsidRDefault="00D22040">
            <w:pPr>
              <w:jc w:val="center"/>
              <w:rPr>
                <w:sz w:val="18"/>
                <w:szCs w:val="18"/>
              </w:rPr>
            </w:pPr>
            <w:r w:rsidRPr="00181478">
              <w:rPr>
                <w:sz w:val="18"/>
                <w:szCs w:val="18"/>
              </w:rPr>
              <w:t>0.09±0.01</w:t>
            </w:r>
          </w:p>
        </w:tc>
        <w:tc>
          <w:tcPr>
            <w:tcW w:w="1080" w:type="dxa"/>
            <w:shd w:val="clear" w:color="auto" w:fill="auto"/>
            <w:noWrap/>
            <w:tcMar>
              <w:left w:w="0" w:type="dxa"/>
              <w:right w:w="0" w:type="dxa"/>
            </w:tcMar>
            <w:vAlign w:val="bottom"/>
          </w:tcPr>
          <w:p w14:paraId="04932C2A" w14:textId="77777777" w:rsidR="008E4A74" w:rsidRDefault="00D22040">
            <w:pPr>
              <w:tabs>
                <w:tab w:val="left" w:pos="1868"/>
              </w:tabs>
              <w:jc w:val="center"/>
              <w:rPr>
                <w:sz w:val="18"/>
                <w:szCs w:val="18"/>
              </w:rPr>
            </w:pPr>
            <w:r w:rsidRPr="00181478">
              <w:rPr>
                <w:sz w:val="18"/>
                <w:szCs w:val="18"/>
              </w:rPr>
              <w:t>7.2 ±0.2</w:t>
            </w:r>
          </w:p>
        </w:tc>
      </w:tr>
      <w:tr w:rsidR="009967D1" w:rsidRPr="00181478" w14:paraId="19143913" w14:textId="77777777" w:rsidTr="00EA3B95">
        <w:trPr>
          <w:jc w:val="center"/>
        </w:trPr>
        <w:tc>
          <w:tcPr>
            <w:tcW w:w="990" w:type="dxa"/>
            <w:shd w:val="clear" w:color="auto" w:fill="auto"/>
            <w:noWrap/>
            <w:tcMar>
              <w:left w:w="0" w:type="dxa"/>
              <w:right w:w="0" w:type="dxa"/>
            </w:tcMar>
            <w:vAlign w:val="bottom"/>
          </w:tcPr>
          <w:p w14:paraId="54FAF969" w14:textId="77777777" w:rsidR="008E4A74" w:rsidRDefault="00D22040">
            <w:pPr>
              <w:jc w:val="center"/>
              <w:rPr>
                <w:sz w:val="18"/>
                <w:szCs w:val="18"/>
              </w:rPr>
            </w:pPr>
            <w:r w:rsidRPr="00181478">
              <w:rPr>
                <w:sz w:val="18"/>
                <w:szCs w:val="18"/>
              </w:rPr>
              <w:t>M22</w:t>
            </w:r>
          </w:p>
        </w:tc>
        <w:tc>
          <w:tcPr>
            <w:tcW w:w="1003" w:type="dxa"/>
            <w:shd w:val="clear" w:color="auto" w:fill="auto"/>
            <w:noWrap/>
            <w:tcMar>
              <w:left w:w="0" w:type="dxa"/>
              <w:right w:w="0" w:type="dxa"/>
            </w:tcMar>
            <w:vAlign w:val="bottom"/>
          </w:tcPr>
          <w:p w14:paraId="3B3F0477" w14:textId="77777777" w:rsidR="008E4A74" w:rsidRDefault="00D22040">
            <w:pPr>
              <w:jc w:val="center"/>
              <w:rPr>
                <w:sz w:val="18"/>
                <w:szCs w:val="18"/>
              </w:rPr>
            </w:pPr>
            <w:r w:rsidRPr="00181478">
              <w:rPr>
                <w:sz w:val="18"/>
                <w:szCs w:val="18"/>
              </w:rPr>
              <w:t>31.8±1.3</w:t>
            </w:r>
          </w:p>
        </w:tc>
        <w:tc>
          <w:tcPr>
            <w:tcW w:w="1489" w:type="dxa"/>
            <w:shd w:val="clear" w:color="auto" w:fill="auto"/>
            <w:noWrap/>
            <w:tcMar>
              <w:left w:w="0" w:type="dxa"/>
              <w:right w:w="0" w:type="dxa"/>
            </w:tcMar>
            <w:vAlign w:val="bottom"/>
          </w:tcPr>
          <w:p w14:paraId="7B9B2277" w14:textId="77777777" w:rsidR="008E4A74" w:rsidRDefault="00D22040">
            <w:pPr>
              <w:jc w:val="center"/>
              <w:rPr>
                <w:sz w:val="18"/>
                <w:szCs w:val="18"/>
              </w:rPr>
            </w:pPr>
            <w:r w:rsidRPr="00181478">
              <w:rPr>
                <w:sz w:val="18"/>
                <w:szCs w:val="18"/>
              </w:rPr>
              <w:t>0.0024±0.0009</w:t>
            </w:r>
          </w:p>
        </w:tc>
        <w:tc>
          <w:tcPr>
            <w:tcW w:w="1018" w:type="dxa"/>
            <w:shd w:val="clear" w:color="auto" w:fill="auto"/>
            <w:noWrap/>
            <w:tcMar>
              <w:left w:w="0" w:type="dxa"/>
              <w:right w:w="0" w:type="dxa"/>
            </w:tcMar>
            <w:vAlign w:val="bottom"/>
          </w:tcPr>
          <w:p w14:paraId="09863C40" w14:textId="77777777" w:rsidR="008E4A74" w:rsidRDefault="00D22040">
            <w:pPr>
              <w:jc w:val="center"/>
              <w:rPr>
                <w:sz w:val="18"/>
                <w:szCs w:val="18"/>
              </w:rPr>
            </w:pPr>
            <w:r w:rsidRPr="00181478">
              <w:rPr>
                <w:sz w:val="18"/>
                <w:szCs w:val="18"/>
              </w:rPr>
              <w:t>0.11±0.01</w:t>
            </w:r>
          </w:p>
        </w:tc>
        <w:tc>
          <w:tcPr>
            <w:tcW w:w="1080" w:type="dxa"/>
            <w:shd w:val="clear" w:color="auto" w:fill="auto"/>
            <w:noWrap/>
            <w:tcMar>
              <w:left w:w="0" w:type="dxa"/>
              <w:right w:w="0" w:type="dxa"/>
            </w:tcMar>
            <w:vAlign w:val="bottom"/>
          </w:tcPr>
          <w:p w14:paraId="7DC21107" w14:textId="77777777" w:rsidR="008E4A74" w:rsidRDefault="00D22040">
            <w:pPr>
              <w:tabs>
                <w:tab w:val="left" w:pos="1868"/>
              </w:tabs>
              <w:jc w:val="center"/>
              <w:rPr>
                <w:sz w:val="18"/>
                <w:szCs w:val="18"/>
              </w:rPr>
            </w:pPr>
            <w:r w:rsidRPr="00181478">
              <w:rPr>
                <w:sz w:val="18"/>
                <w:szCs w:val="18"/>
              </w:rPr>
              <w:t>5.2±2.1</w:t>
            </w:r>
          </w:p>
        </w:tc>
      </w:tr>
      <w:tr w:rsidR="009967D1" w:rsidRPr="00181478" w14:paraId="7F04A051" w14:textId="77777777" w:rsidTr="00EA3B95">
        <w:trPr>
          <w:jc w:val="center"/>
        </w:trPr>
        <w:tc>
          <w:tcPr>
            <w:tcW w:w="990" w:type="dxa"/>
            <w:shd w:val="clear" w:color="auto" w:fill="auto"/>
            <w:noWrap/>
            <w:tcMar>
              <w:left w:w="0" w:type="dxa"/>
              <w:right w:w="0" w:type="dxa"/>
            </w:tcMar>
            <w:vAlign w:val="bottom"/>
          </w:tcPr>
          <w:p w14:paraId="37DE4760" w14:textId="77777777" w:rsidR="008E4A74" w:rsidRDefault="00D22040">
            <w:pPr>
              <w:jc w:val="center"/>
              <w:rPr>
                <w:sz w:val="18"/>
                <w:szCs w:val="18"/>
              </w:rPr>
            </w:pPr>
            <w:r w:rsidRPr="00181478">
              <w:rPr>
                <w:sz w:val="18"/>
                <w:szCs w:val="18"/>
              </w:rPr>
              <w:t>M2-8</w:t>
            </w:r>
          </w:p>
        </w:tc>
        <w:tc>
          <w:tcPr>
            <w:tcW w:w="1003" w:type="dxa"/>
            <w:shd w:val="clear" w:color="auto" w:fill="auto"/>
            <w:noWrap/>
            <w:tcMar>
              <w:left w:w="0" w:type="dxa"/>
              <w:right w:w="0" w:type="dxa"/>
            </w:tcMar>
            <w:vAlign w:val="bottom"/>
          </w:tcPr>
          <w:p w14:paraId="6564ED90" w14:textId="77777777" w:rsidR="008E4A74" w:rsidRDefault="00D22040">
            <w:pPr>
              <w:jc w:val="center"/>
              <w:rPr>
                <w:sz w:val="18"/>
                <w:szCs w:val="18"/>
              </w:rPr>
            </w:pPr>
            <w:r w:rsidRPr="00181478">
              <w:rPr>
                <w:sz w:val="18"/>
                <w:szCs w:val="18"/>
              </w:rPr>
              <w:t>24.8±0.8</w:t>
            </w:r>
          </w:p>
        </w:tc>
        <w:tc>
          <w:tcPr>
            <w:tcW w:w="1489" w:type="dxa"/>
            <w:shd w:val="clear" w:color="auto" w:fill="auto"/>
            <w:noWrap/>
            <w:tcMar>
              <w:left w:w="0" w:type="dxa"/>
              <w:right w:w="0" w:type="dxa"/>
            </w:tcMar>
            <w:vAlign w:val="bottom"/>
          </w:tcPr>
          <w:p w14:paraId="6BFA9649" w14:textId="77777777" w:rsidR="008E4A74" w:rsidRDefault="00D22040">
            <w:pPr>
              <w:jc w:val="center"/>
              <w:rPr>
                <w:sz w:val="18"/>
                <w:szCs w:val="18"/>
              </w:rPr>
            </w:pPr>
            <w:r w:rsidRPr="00181478">
              <w:rPr>
                <w:sz w:val="18"/>
                <w:szCs w:val="18"/>
              </w:rPr>
              <w:t>0.0042±0.0010</w:t>
            </w:r>
          </w:p>
        </w:tc>
        <w:tc>
          <w:tcPr>
            <w:tcW w:w="1018" w:type="dxa"/>
            <w:shd w:val="clear" w:color="auto" w:fill="auto"/>
            <w:noWrap/>
            <w:tcMar>
              <w:left w:w="0" w:type="dxa"/>
              <w:right w:w="0" w:type="dxa"/>
            </w:tcMar>
            <w:vAlign w:val="bottom"/>
          </w:tcPr>
          <w:p w14:paraId="07645AB8" w14:textId="77777777" w:rsidR="008E4A74" w:rsidRDefault="00D22040">
            <w:pPr>
              <w:jc w:val="center"/>
              <w:rPr>
                <w:sz w:val="18"/>
                <w:szCs w:val="18"/>
              </w:rPr>
            </w:pPr>
            <w:r w:rsidRPr="00181478">
              <w:rPr>
                <w:sz w:val="18"/>
                <w:szCs w:val="18"/>
              </w:rPr>
              <w:t>0.12±0.01</w:t>
            </w:r>
          </w:p>
        </w:tc>
        <w:tc>
          <w:tcPr>
            <w:tcW w:w="1080" w:type="dxa"/>
            <w:shd w:val="clear" w:color="auto" w:fill="auto"/>
            <w:noWrap/>
            <w:tcMar>
              <w:left w:w="0" w:type="dxa"/>
              <w:right w:w="0" w:type="dxa"/>
            </w:tcMar>
            <w:vAlign w:val="bottom"/>
          </w:tcPr>
          <w:p w14:paraId="2FF90369" w14:textId="77777777" w:rsidR="008E4A74" w:rsidRDefault="00D22040">
            <w:pPr>
              <w:tabs>
                <w:tab w:val="left" w:pos="1868"/>
              </w:tabs>
              <w:jc w:val="center"/>
              <w:rPr>
                <w:sz w:val="18"/>
                <w:szCs w:val="18"/>
              </w:rPr>
            </w:pPr>
            <w:r w:rsidRPr="00181478">
              <w:rPr>
                <w:sz w:val="18"/>
                <w:szCs w:val="18"/>
              </w:rPr>
              <w:t>4.1±0.7</w:t>
            </w:r>
          </w:p>
        </w:tc>
      </w:tr>
      <w:tr w:rsidR="009967D1" w:rsidRPr="00181478" w14:paraId="57FAFA53" w14:textId="77777777" w:rsidTr="00EA3B95">
        <w:trPr>
          <w:jc w:val="center"/>
        </w:trPr>
        <w:tc>
          <w:tcPr>
            <w:tcW w:w="990" w:type="dxa"/>
            <w:shd w:val="clear" w:color="auto" w:fill="auto"/>
            <w:noWrap/>
            <w:tcMar>
              <w:left w:w="0" w:type="dxa"/>
              <w:right w:w="0" w:type="dxa"/>
            </w:tcMar>
            <w:vAlign w:val="bottom"/>
          </w:tcPr>
          <w:p w14:paraId="6F874712" w14:textId="77777777" w:rsidR="008E4A74" w:rsidRDefault="00D22040">
            <w:pPr>
              <w:jc w:val="center"/>
              <w:rPr>
                <w:sz w:val="18"/>
                <w:szCs w:val="18"/>
              </w:rPr>
            </w:pPr>
            <w:r w:rsidRPr="00181478">
              <w:rPr>
                <w:sz w:val="18"/>
                <w:szCs w:val="18"/>
              </w:rPr>
              <w:t>M32</w:t>
            </w:r>
          </w:p>
        </w:tc>
        <w:tc>
          <w:tcPr>
            <w:tcW w:w="1003" w:type="dxa"/>
            <w:shd w:val="clear" w:color="auto" w:fill="auto"/>
            <w:noWrap/>
            <w:tcMar>
              <w:left w:w="0" w:type="dxa"/>
              <w:right w:w="0" w:type="dxa"/>
            </w:tcMar>
            <w:vAlign w:val="bottom"/>
          </w:tcPr>
          <w:p w14:paraId="33BE834A" w14:textId="77777777" w:rsidR="008E4A74" w:rsidRDefault="00D22040">
            <w:pPr>
              <w:jc w:val="center"/>
              <w:rPr>
                <w:sz w:val="18"/>
                <w:szCs w:val="18"/>
              </w:rPr>
            </w:pPr>
            <w:r w:rsidRPr="00181478">
              <w:rPr>
                <w:sz w:val="18"/>
                <w:szCs w:val="18"/>
              </w:rPr>
              <w:t>28.1±0.8</w:t>
            </w:r>
          </w:p>
        </w:tc>
        <w:tc>
          <w:tcPr>
            <w:tcW w:w="1489" w:type="dxa"/>
            <w:shd w:val="clear" w:color="auto" w:fill="auto"/>
            <w:noWrap/>
            <w:tcMar>
              <w:left w:w="0" w:type="dxa"/>
              <w:right w:w="0" w:type="dxa"/>
            </w:tcMar>
            <w:vAlign w:val="bottom"/>
          </w:tcPr>
          <w:p w14:paraId="2EBF6A34" w14:textId="77777777" w:rsidR="008E4A74" w:rsidRDefault="00D22040">
            <w:pPr>
              <w:jc w:val="center"/>
              <w:rPr>
                <w:sz w:val="18"/>
                <w:szCs w:val="18"/>
              </w:rPr>
            </w:pPr>
            <w:r w:rsidRPr="00181478">
              <w:rPr>
                <w:sz w:val="18"/>
                <w:szCs w:val="18"/>
              </w:rPr>
              <w:t>0.0018±0.0005</w:t>
            </w:r>
          </w:p>
        </w:tc>
        <w:tc>
          <w:tcPr>
            <w:tcW w:w="1018" w:type="dxa"/>
            <w:shd w:val="clear" w:color="auto" w:fill="auto"/>
            <w:noWrap/>
            <w:tcMar>
              <w:left w:w="0" w:type="dxa"/>
              <w:right w:w="0" w:type="dxa"/>
            </w:tcMar>
            <w:vAlign w:val="bottom"/>
          </w:tcPr>
          <w:p w14:paraId="005A08D6" w14:textId="77777777" w:rsidR="008E4A74" w:rsidRDefault="00D22040">
            <w:pPr>
              <w:jc w:val="center"/>
              <w:rPr>
                <w:sz w:val="18"/>
                <w:szCs w:val="18"/>
              </w:rPr>
            </w:pPr>
            <w:r w:rsidRPr="00181478">
              <w:rPr>
                <w:sz w:val="18"/>
                <w:szCs w:val="18"/>
              </w:rPr>
              <w:t>0.14±0.01</w:t>
            </w:r>
          </w:p>
        </w:tc>
        <w:tc>
          <w:tcPr>
            <w:tcW w:w="1080" w:type="dxa"/>
            <w:shd w:val="clear" w:color="auto" w:fill="auto"/>
            <w:noWrap/>
            <w:tcMar>
              <w:left w:w="0" w:type="dxa"/>
              <w:right w:w="0" w:type="dxa"/>
            </w:tcMar>
            <w:vAlign w:val="bottom"/>
          </w:tcPr>
          <w:p w14:paraId="1911B936" w14:textId="77777777" w:rsidR="008E4A74" w:rsidRDefault="00D22040">
            <w:pPr>
              <w:tabs>
                <w:tab w:val="left" w:pos="1868"/>
              </w:tabs>
              <w:jc w:val="center"/>
              <w:rPr>
                <w:sz w:val="18"/>
                <w:szCs w:val="18"/>
              </w:rPr>
            </w:pPr>
            <w:r w:rsidRPr="00181478">
              <w:rPr>
                <w:sz w:val="18"/>
                <w:szCs w:val="18"/>
              </w:rPr>
              <w:t>6.4±0.8</w:t>
            </w:r>
          </w:p>
        </w:tc>
      </w:tr>
      <w:tr w:rsidR="009967D1" w:rsidRPr="00181478" w14:paraId="16E771B9" w14:textId="77777777" w:rsidTr="00EA3B95">
        <w:trPr>
          <w:jc w:val="center"/>
        </w:trPr>
        <w:tc>
          <w:tcPr>
            <w:tcW w:w="990" w:type="dxa"/>
            <w:shd w:val="clear" w:color="auto" w:fill="auto"/>
            <w:noWrap/>
            <w:tcMar>
              <w:left w:w="0" w:type="dxa"/>
              <w:right w:w="0" w:type="dxa"/>
            </w:tcMar>
            <w:vAlign w:val="bottom"/>
          </w:tcPr>
          <w:p w14:paraId="526222B7" w14:textId="77777777" w:rsidR="008E4A74" w:rsidRDefault="00D22040">
            <w:pPr>
              <w:jc w:val="center"/>
              <w:rPr>
                <w:sz w:val="18"/>
                <w:szCs w:val="18"/>
              </w:rPr>
            </w:pPr>
            <w:r w:rsidRPr="00181478">
              <w:rPr>
                <w:sz w:val="18"/>
                <w:szCs w:val="18"/>
              </w:rPr>
              <w:t>M34</w:t>
            </w:r>
          </w:p>
        </w:tc>
        <w:tc>
          <w:tcPr>
            <w:tcW w:w="1003" w:type="dxa"/>
            <w:shd w:val="clear" w:color="auto" w:fill="auto"/>
            <w:noWrap/>
            <w:tcMar>
              <w:left w:w="0" w:type="dxa"/>
              <w:right w:w="0" w:type="dxa"/>
            </w:tcMar>
            <w:vAlign w:val="bottom"/>
          </w:tcPr>
          <w:p w14:paraId="19DAAD5C" w14:textId="77777777" w:rsidR="008E4A74" w:rsidRDefault="00D22040">
            <w:pPr>
              <w:jc w:val="center"/>
              <w:rPr>
                <w:sz w:val="18"/>
                <w:szCs w:val="18"/>
              </w:rPr>
            </w:pPr>
            <w:r w:rsidRPr="00181478">
              <w:rPr>
                <w:sz w:val="18"/>
                <w:szCs w:val="18"/>
              </w:rPr>
              <w:t>26.8±1.0</w:t>
            </w:r>
          </w:p>
        </w:tc>
        <w:tc>
          <w:tcPr>
            <w:tcW w:w="1489" w:type="dxa"/>
            <w:shd w:val="clear" w:color="auto" w:fill="auto"/>
            <w:noWrap/>
            <w:tcMar>
              <w:left w:w="0" w:type="dxa"/>
              <w:right w:w="0" w:type="dxa"/>
            </w:tcMar>
            <w:vAlign w:val="bottom"/>
          </w:tcPr>
          <w:p w14:paraId="753964F5" w14:textId="77777777" w:rsidR="008E4A74" w:rsidRDefault="00D22040">
            <w:pPr>
              <w:jc w:val="center"/>
              <w:rPr>
                <w:sz w:val="18"/>
                <w:szCs w:val="18"/>
              </w:rPr>
            </w:pPr>
            <w:r w:rsidRPr="00181478">
              <w:rPr>
                <w:sz w:val="18"/>
                <w:szCs w:val="18"/>
              </w:rPr>
              <w:t>0.0013±0.0007</w:t>
            </w:r>
          </w:p>
        </w:tc>
        <w:tc>
          <w:tcPr>
            <w:tcW w:w="1018" w:type="dxa"/>
            <w:shd w:val="clear" w:color="auto" w:fill="auto"/>
            <w:noWrap/>
            <w:tcMar>
              <w:left w:w="0" w:type="dxa"/>
              <w:right w:w="0" w:type="dxa"/>
            </w:tcMar>
            <w:vAlign w:val="bottom"/>
          </w:tcPr>
          <w:p w14:paraId="35E2F03C" w14:textId="77777777" w:rsidR="008E4A74" w:rsidRDefault="00D22040">
            <w:pPr>
              <w:jc w:val="center"/>
              <w:rPr>
                <w:sz w:val="18"/>
                <w:szCs w:val="18"/>
              </w:rPr>
            </w:pPr>
            <w:r w:rsidRPr="00181478">
              <w:rPr>
                <w:sz w:val="18"/>
                <w:szCs w:val="18"/>
              </w:rPr>
              <w:t>0.16±0.02</w:t>
            </w:r>
          </w:p>
        </w:tc>
        <w:tc>
          <w:tcPr>
            <w:tcW w:w="1080" w:type="dxa"/>
            <w:shd w:val="clear" w:color="auto" w:fill="auto"/>
            <w:noWrap/>
            <w:tcMar>
              <w:left w:w="0" w:type="dxa"/>
              <w:right w:w="0" w:type="dxa"/>
            </w:tcMar>
            <w:vAlign w:val="bottom"/>
          </w:tcPr>
          <w:p w14:paraId="5E26F08E" w14:textId="77777777" w:rsidR="008E4A74" w:rsidRDefault="00D22040">
            <w:pPr>
              <w:tabs>
                <w:tab w:val="left" w:pos="1868"/>
              </w:tabs>
              <w:jc w:val="center"/>
              <w:rPr>
                <w:sz w:val="18"/>
                <w:szCs w:val="18"/>
              </w:rPr>
            </w:pPr>
            <w:r w:rsidRPr="00181478">
              <w:rPr>
                <w:sz w:val="18"/>
                <w:szCs w:val="18"/>
              </w:rPr>
              <w:t>5.2±0.4</w:t>
            </w:r>
          </w:p>
        </w:tc>
      </w:tr>
      <w:tr w:rsidR="009967D1" w:rsidRPr="00181478" w14:paraId="3C230E76" w14:textId="77777777" w:rsidTr="00EA3B95">
        <w:trPr>
          <w:jc w:val="center"/>
        </w:trPr>
        <w:tc>
          <w:tcPr>
            <w:tcW w:w="990" w:type="dxa"/>
            <w:shd w:val="clear" w:color="auto" w:fill="auto"/>
            <w:noWrap/>
            <w:tcMar>
              <w:left w:w="0" w:type="dxa"/>
              <w:right w:w="0" w:type="dxa"/>
            </w:tcMar>
            <w:vAlign w:val="bottom"/>
          </w:tcPr>
          <w:p w14:paraId="48027C88" w14:textId="77777777" w:rsidR="008E4A74" w:rsidRDefault="00D22040">
            <w:pPr>
              <w:jc w:val="center"/>
              <w:rPr>
                <w:sz w:val="18"/>
                <w:szCs w:val="18"/>
              </w:rPr>
            </w:pPr>
            <w:r w:rsidRPr="00181478">
              <w:rPr>
                <w:sz w:val="18"/>
                <w:szCs w:val="18"/>
              </w:rPr>
              <w:t>M5</w:t>
            </w:r>
          </w:p>
        </w:tc>
        <w:tc>
          <w:tcPr>
            <w:tcW w:w="1003" w:type="dxa"/>
            <w:shd w:val="clear" w:color="auto" w:fill="auto"/>
            <w:noWrap/>
            <w:tcMar>
              <w:left w:w="0" w:type="dxa"/>
              <w:right w:w="0" w:type="dxa"/>
            </w:tcMar>
            <w:vAlign w:val="bottom"/>
          </w:tcPr>
          <w:p w14:paraId="22703B55" w14:textId="77777777" w:rsidR="008E4A74" w:rsidRDefault="00D22040">
            <w:pPr>
              <w:jc w:val="center"/>
              <w:rPr>
                <w:sz w:val="18"/>
                <w:szCs w:val="18"/>
              </w:rPr>
            </w:pPr>
            <w:r w:rsidRPr="00181478">
              <w:rPr>
                <w:sz w:val="18"/>
                <w:szCs w:val="18"/>
              </w:rPr>
              <w:t>36.7±1.0</w:t>
            </w:r>
          </w:p>
        </w:tc>
        <w:tc>
          <w:tcPr>
            <w:tcW w:w="1489" w:type="dxa"/>
            <w:shd w:val="clear" w:color="auto" w:fill="auto"/>
            <w:noWrap/>
            <w:tcMar>
              <w:left w:w="0" w:type="dxa"/>
              <w:right w:w="0" w:type="dxa"/>
            </w:tcMar>
            <w:vAlign w:val="bottom"/>
          </w:tcPr>
          <w:p w14:paraId="46A1021F" w14:textId="77777777" w:rsidR="008E4A74" w:rsidRDefault="00D22040">
            <w:pPr>
              <w:jc w:val="center"/>
              <w:rPr>
                <w:sz w:val="18"/>
                <w:szCs w:val="18"/>
              </w:rPr>
            </w:pPr>
            <w:r w:rsidRPr="00181478">
              <w:rPr>
                <w:sz w:val="18"/>
                <w:szCs w:val="18"/>
              </w:rPr>
              <w:t>0.0040±0.0008</w:t>
            </w:r>
          </w:p>
        </w:tc>
        <w:tc>
          <w:tcPr>
            <w:tcW w:w="1018" w:type="dxa"/>
            <w:shd w:val="clear" w:color="auto" w:fill="auto"/>
            <w:noWrap/>
            <w:tcMar>
              <w:left w:w="0" w:type="dxa"/>
              <w:right w:w="0" w:type="dxa"/>
            </w:tcMar>
            <w:vAlign w:val="bottom"/>
          </w:tcPr>
          <w:p w14:paraId="29DB3BBA" w14:textId="77777777" w:rsidR="008E4A74" w:rsidRDefault="00D22040">
            <w:pPr>
              <w:jc w:val="center"/>
              <w:rPr>
                <w:sz w:val="18"/>
                <w:szCs w:val="18"/>
              </w:rPr>
            </w:pPr>
            <w:r w:rsidRPr="00181478">
              <w:rPr>
                <w:sz w:val="18"/>
                <w:szCs w:val="18"/>
              </w:rPr>
              <w:t>0.07±0.01</w:t>
            </w:r>
          </w:p>
        </w:tc>
        <w:tc>
          <w:tcPr>
            <w:tcW w:w="1080" w:type="dxa"/>
            <w:shd w:val="clear" w:color="auto" w:fill="auto"/>
            <w:noWrap/>
            <w:tcMar>
              <w:left w:w="0" w:type="dxa"/>
              <w:right w:w="0" w:type="dxa"/>
            </w:tcMar>
            <w:vAlign w:val="bottom"/>
          </w:tcPr>
          <w:p w14:paraId="5A8F0797" w14:textId="77777777" w:rsidR="008E4A74" w:rsidRDefault="00D22040">
            <w:pPr>
              <w:tabs>
                <w:tab w:val="left" w:pos="1868"/>
              </w:tabs>
              <w:jc w:val="center"/>
              <w:rPr>
                <w:sz w:val="18"/>
                <w:szCs w:val="18"/>
              </w:rPr>
            </w:pPr>
            <w:r w:rsidRPr="00181478">
              <w:rPr>
                <w:sz w:val="18"/>
                <w:szCs w:val="18"/>
              </w:rPr>
              <w:t>4.9±0.5</w:t>
            </w:r>
          </w:p>
        </w:tc>
      </w:tr>
      <w:tr w:rsidR="009967D1" w:rsidRPr="00181478" w14:paraId="0DD508B4" w14:textId="77777777" w:rsidTr="00EA3B95">
        <w:trPr>
          <w:jc w:val="center"/>
        </w:trPr>
        <w:tc>
          <w:tcPr>
            <w:tcW w:w="990" w:type="dxa"/>
            <w:shd w:val="clear" w:color="auto" w:fill="auto"/>
            <w:noWrap/>
            <w:tcMar>
              <w:left w:w="0" w:type="dxa"/>
              <w:right w:w="0" w:type="dxa"/>
            </w:tcMar>
            <w:vAlign w:val="bottom"/>
          </w:tcPr>
          <w:p w14:paraId="27EEA035" w14:textId="77777777" w:rsidR="008E4A74" w:rsidRDefault="00D22040">
            <w:pPr>
              <w:jc w:val="center"/>
              <w:rPr>
                <w:sz w:val="18"/>
                <w:szCs w:val="18"/>
              </w:rPr>
            </w:pPr>
            <w:r w:rsidRPr="00181478">
              <w:rPr>
                <w:sz w:val="18"/>
                <w:szCs w:val="18"/>
              </w:rPr>
              <w:t>M8</w:t>
            </w:r>
          </w:p>
        </w:tc>
        <w:tc>
          <w:tcPr>
            <w:tcW w:w="1003" w:type="dxa"/>
            <w:shd w:val="clear" w:color="auto" w:fill="auto"/>
            <w:noWrap/>
            <w:tcMar>
              <w:left w:w="0" w:type="dxa"/>
              <w:right w:w="0" w:type="dxa"/>
            </w:tcMar>
            <w:vAlign w:val="bottom"/>
          </w:tcPr>
          <w:p w14:paraId="0884D4D8" w14:textId="77777777" w:rsidR="008E4A74" w:rsidRDefault="00D22040">
            <w:pPr>
              <w:jc w:val="center"/>
              <w:rPr>
                <w:sz w:val="18"/>
                <w:szCs w:val="18"/>
              </w:rPr>
            </w:pPr>
            <w:r w:rsidRPr="00181478">
              <w:rPr>
                <w:sz w:val="18"/>
                <w:szCs w:val="18"/>
              </w:rPr>
              <w:t>35.2±0.9</w:t>
            </w:r>
          </w:p>
        </w:tc>
        <w:tc>
          <w:tcPr>
            <w:tcW w:w="1489" w:type="dxa"/>
            <w:shd w:val="clear" w:color="auto" w:fill="auto"/>
            <w:noWrap/>
            <w:tcMar>
              <w:left w:w="0" w:type="dxa"/>
              <w:right w:w="0" w:type="dxa"/>
            </w:tcMar>
            <w:vAlign w:val="bottom"/>
          </w:tcPr>
          <w:p w14:paraId="6AE60FCC" w14:textId="77777777" w:rsidR="008E4A74" w:rsidRDefault="00D22040">
            <w:pPr>
              <w:jc w:val="center"/>
              <w:rPr>
                <w:sz w:val="18"/>
                <w:szCs w:val="18"/>
              </w:rPr>
            </w:pPr>
            <w:r w:rsidRPr="00181478">
              <w:rPr>
                <w:sz w:val="18"/>
                <w:szCs w:val="18"/>
              </w:rPr>
              <w:t>0.0004±0.0002</w:t>
            </w:r>
          </w:p>
        </w:tc>
        <w:tc>
          <w:tcPr>
            <w:tcW w:w="1018" w:type="dxa"/>
            <w:shd w:val="clear" w:color="auto" w:fill="auto"/>
            <w:noWrap/>
            <w:tcMar>
              <w:left w:w="0" w:type="dxa"/>
              <w:right w:w="0" w:type="dxa"/>
            </w:tcMar>
            <w:vAlign w:val="bottom"/>
          </w:tcPr>
          <w:p w14:paraId="16F90132" w14:textId="77777777" w:rsidR="008E4A74" w:rsidRDefault="00D22040">
            <w:pPr>
              <w:jc w:val="center"/>
              <w:rPr>
                <w:sz w:val="18"/>
                <w:szCs w:val="18"/>
              </w:rPr>
            </w:pPr>
            <w:r w:rsidRPr="00181478">
              <w:rPr>
                <w:sz w:val="18"/>
                <w:szCs w:val="18"/>
              </w:rPr>
              <w:t>0.16±0.02</w:t>
            </w:r>
          </w:p>
        </w:tc>
        <w:tc>
          <w:tcPr>
            <w:tcW w:w="1080" w:type="dxa"/>
            <w:shd w:val="clear" w:color="auto" w:fill="auto"/>
            <w:noWrap/>
            <w:tcMar>
              <w:left w:w="0" w:type="dxa"/>
              <w:right w:w="0" w:type="dxa"/>
            </w:tcMar>
            <w:vAlign w:val="bottom"/>
          </w:tcPr>
          <w:p w14:paraId="69AF86D8" w14:textId="77777777" w:rsidR="008E4A74" w:rsidRDefault="00D22040">
            <w:pPr>
              <w:tabs>
                <w:tab w:val="left" w:pos="1868"/>
              </w:tabs>
              <w:jc w:val="center"/>
              <w:rPr>
                <w:sz w:val="18"/>
                <w:szCs w:val="18"/>
              </w:rPr>
            </w:pPr>
            <w:r w:rsidRPr="00181478">
              <w:rPr>
                <w:sz w:val="18"/>
                <w:szCs w:val="18"/>
              </w:rPr>
              <w:t>10.5±0.1</w:t>
            </w:r>
          </w:p>
        </w:tc>
      </w:tr>
      <w:tr w:rsidR="009967D1" w:rsidRPr="00181478" w14:paraId="3843A6BF" w14:textId="77777777" w:rsidTr="00EA3B95">
        <w:trPr>
          <w:jc w:val="center"/>
        </w:trPr>
        <w:tc>
          <w:tcPr>
            <w:tcW w:w="990" w:type="dxa"/>
            <w:shd w:val="clear" w:color="auto" w:fill="auto"/>
            <w:noWrap/>
            <w:tcMar>
              <w:left w:w="0" w:type="dxa"/>
              <w:right w:w="0" w:type="dxa"/>
            </w:tcMar>
            <w:vAlign w:val="bottom"/>
          </w:tcPr>
          <w:p w14:paraId="40BB9B03" w14:textId="77777777" w:rsidR="008E4A74" w:rsidRDefault="00D22040">
            <w:pPr>
              <w:jc w:val="center"/>
              <w:rPr>
                <w:sz w:val="18"/>
                <w:szCs w:val="18"/>
              </w:rPr>
            </w:pPr>
            <w:r w:rsidRPr="00181478">
              <w:rPr>
                <w:sz w:val="18"/>
                <w:szCs w:val="18"/>
              </w:rPr>
              <w:t>SGU57</w:t>
            </w:r>
          </w:p>
        </w:tc>
        <w:tc>
          <w:tcPr>
            <w:tcW w:w="1003" w:type="dxa"/>
            <w:shd w:val="clear" w:color="auto" w:fill="auto"/>
            <w:noWrap/>
            <w:tcMar>
              <w:left w:w="0" w:type="dxa"/>
              <w:right w:w="0" w:type="dxa"/>
            </w:tcMar>
            <w:vAlign w:val="bottom"/>
          </w:tcPr>
          <w:p w14:paraId="78368FB6" w14:textId="77777777" w:rsidR="008E4A74" w:rsidRDefault="00D22040">
            <w:pPr>
              <w:jc w:val="center"/>
              <w:rPr>
                <w:sz w:val="18"/>
                <w:szCs w:val="18"/>
              </w:rPr>
            </w:pPr>
            <w:r w:rsidRPr="00181478">
              <w:rPr>
                <w:sz w:val="18"/>
                <w:szCs w:val="18"/>
              </w:rPr>
              <w:t>23.6±1.5</w:t>
            </w:r>
          </w:p>
        </w:tc>
        <w:tc>
          <w:tcPr>
            <w:tcW w:w="1489" w:type="dxa"/>
            <w:shd w:val="clear" w:color="auto" w:fill="auto"/>
            <w:noWrap/>
            <w:tcMar>
              <w:left w:w="0" w:type="dxa"/>
              <w:right w:w="0" w:type="dxa"/>
            </w:tcMar>
            <w:vAlign w:val="bottom"/>
          </w:tcPr>
          <w:p w14:paraId="60344036" w14:textId="77777777" w:rsidR="008E4A74" w:rsidRDefault="00D22040">
            <w:pPr>
              <w:jc w:val="center"/>
              <w:rPr>
                <w:sz w:val="18"/>
                <w:szCs w:val="18"/>
              </w:rPr>
            </w:pPr>
            <w:r w:rsidRPr="00181478">
              <w:rPr>
                <w:sz w:val="18"/>
                <w:szCs w:val="18"/>
              </w:rPr>
              <w:t>0.0080±0.0022</w:t>
            </w:r>
          </w:p>
        </w:tc>
        <w:tc>
          <w:tcPr>
            <w:tcW w:w="1018" w:type="dxa"/>
            <w:shd w:val="clear" w:color="auto" w:fill="auto"/>
            <w:noWrap/>
            <w:tcMar>
              <w:left w:w="0" w:type="dxa"/>
              <w:right w:w="0" w:type="dxa"/>
            </w:tcMar>
            <w:vAlign w:val="bottom"/>
          </w:tcPr>
          <w:p w14:paraId="4F9044A3" w14:textId="77777777" w:rsidR="008E4A74" w:rsidRDefault="00D22040">
            <w:pPr>
              <w:jc w:val="center"/>
              <w:rPr>
                <w:sz w:val="18"/>
                <w:szCs w:val="18"/>
              </w:rPr>
            </w:pPr>
            <w:r w:rsidRPr="00181478">
              <w:rPr>
                <w:sz w:val="18"/>
                <w:szCs w:val="18"/>
              </w:rPr>
              <w:t>0.09±0.01</w:t>
            </w:r>
          </w:p>
        </w:tc>
        <w:tc>
          <w:tcPr>
            <w:tcW w:w="1080" w:type="dxa"/>
            <w:shd w:val="clear" w:color="auto" w:fill="auto"/>
            <w:noWrap/>
            <w:tcMar>
              <w:left w:w="0" w:type="dxa"/>
              <w:right w:w="0" w:type="dxa"/>
            </w:tcMar>
            <w:vAlign w:val="bottom"/>
          </w:tcPr>
          <w:p w14:paraId="6CA60611" w14:textId="77777777" w:rsidR="008E4A74" w:rsidRDefault="00D22040">
            <w:pPr>
              <w:tabs>
                <w:tab w:val="left" w:pos="1868"/>
              </w:tabs>
              <w:jc w:val="center"/>
              <w:rPr>
                <w:sz w:val="18"/>
                <w:szCs w:val="18"/>
              </w:rPr>
            </w:pPr>
            <w:r w:rsidRPr="00181478">
              <w:rPr>
                <w:sz w:val="18"/>
                <w:szCs w:val="18"/>
              </w:rPr>
              <w:t>9.3±0.7</w:t>
            </w:r>
          </w:p>
        </w:tc>
      </w:tr>
      <w:tr w:rsidR="009967D1" w:rsidRPr="00181478" w14:paraId="236DA629" w14:textId="77777777" w:rsidTr="00EA3B95">
        <w:trPr>
          <w:jc w:val="center"/>
        </w:trPr>
        <w:tc>
          <w:tcPr>
            <w:tcW w:w="990" w:type="dxa"/>
            <w:shd w:val="clear" w:color="auto" w:fill="auto"/>
            <w:noWrap/>
            <w:tcMar>
              <w:left w:w="0" w:type="dxa"/>
              <w:right w:w="0" w:type="dxa"/>
            </w:tcMar>
            <w:vAlign w:val="bottom"/>
          </w:tcPr>
          <w:p w14:paraId="1660CEDF" w14:textId="77777777" w:rsidR="008E4A74" w:rsidRDefault="00D22040">
            <w:pPr>
              <w:jc w:val="center"/>
              <w:rPr>
                <w:sz w:val="18"/>
                <w:szCs w:val="18"/>
              </w:rPr>
            </w:pPr>
            <w:r w:rsidRPr="00181478">
              <w:rPr>
                <w:sz w:val="18"/>
                <w:szCs w:val="18"/>
              </w:rPr>
              <w:t>RM11</w:t>
            </w:r>
          </w:p>
        </w:tc>
        <w:tc>
          <w:tcPr>
            <w:tcW w:w="1003" w:type="dxa"/>
            <w:shd w:val="clear" w:color="auto" w:fill="auto"/>
            <w:noWrap/>
            <w:tcMar>
              <w:left w:w="0" w:type="dxa"/>
              <w:right w:w="0" w:type="dxa"/>
            </w:tcMar>
            <w:vAlign w:val="bottom"/>
          </w:tcPr>
          <w:p w14:paraId="1AED008E" w14:textId="77777777" w:rsidR="008E4A74" w:rsidRDefault="00D22040">
            <w:pPr>
              <w:jc w:val="center"/>
              <w:rPr>
                <w:sz w:val="18"/>
                <w:szCs w:val="18"/>
              </w:rPr>
            </w:pPr>
            <w:r w:rsidRPr="00181478">
              <w:rPr>
                <w:sz w:val="18"/>
                <w:szCs w:val="18"/>
              </w:rPr>
              <w:t>44.6±1.5</w:t>
            </w:r>
          </w:p>
        </w:tc>
        <w:tc>
          <w:tcPr>
            <w:tcW w:w="1489" w:type="dxa"/>
            <w:shd w:val="clear" w:color="auto" w:fill="auto"/>
            <w:noWrap/>
            <w:tcMar>
              <w:left w:w="0" w:type="dxa"/>
              <w:right w:w="0" w:type="dxa"/>
            </w:tcMar>
            <w:vAlign w:val="bottom"/>
          </w:tcPr>
          <w:p w14:paraId="113AFC44" w14:textId="77777777" w:rsidR="008E4A74" w:rsidRDefault="00D22040">
            <w:pPr>
              <w:jc w:val="center"/>
              <w:rPr>
                <w:sz w:val="18"/>
                <w:szCs w:val="18"/>
              </w:rPr>
            </w:pPr>
            <w:r w:rsidRPr="00181478">
              <w:rPr>
                <w:sz w:val="18"/>
                <w:szCs w:val="18"/>
              </w:rPr>
              <w:t>0.0010±0.0004</w:t>
            </w:r>
          </w:p>
        </w:tc>
        <w:tc>
          <w:tcPr>
            <w:tcW w:w="1018" w:type="dxa"/>
            <w:shd w:val="clear" w:color="auto" w:fill="auto"/>
            <w:noWrap/>
            <w:tcMar>
              <w:left w:w="0" w:type="dxa"/>
              <w:right w:w="0" w:type="dxa"/>
            </w:tcMar>
            <w:vAlign w:val="bottom"/>
          </w:tcPr>
          <w:p w14:paraId="1EEC646B" w14:textId="77777777" w:rsidR="008E4A74" w:rsidRDefault="00D22040">
            <w:pPr>
              <w:jc w:val="center"/>
              <w:rPr>
                <w:sz w:val="18"/>
                <w:szCs w:val="18"/>
              </w:rPr>
            </w:pPr>
            <w:r w:rsidRPr="00181478">
              <w:rPr>
                <w:sz w:val="18"/>
                <w:szCs w:val="18"/>
              </w:rPr>
              <w:t>0.09±0.01</w:t>
            </w:r>
          </w:p>
        </w:tc>
        <w:tc>
          <w:tcPr>
            <w:tcW w:w="1080" w:type="dxa"/>
            <w:shd w:val="clear" w:color="auto" w:fill="auto"/>
            <w:noWrap/>
            <w:tcMar>
              <w:left w:w="0" w:type="dxa"/>
              <w:right w:w="0" w:type="dxa"/>
            </w:tcMar>
            <w:vAlign w:val="bottom"/>
          </w:tcPr>
          <w:p w14:paraId="6DD51AAF" w14:textId="77777777" w:rsidR="008E4A74" w:rsidRDefault="00D22040">
            <w:pPr>
              <w:tabs>
                <w:tab w:val="left" w:pos="1868"/>
              </w:tabs>
              <w:jc w:val="center"/>
              <w:rPr>
                <w:sz w:val="18"/>
                <w:szCs w:val="18"/>
              </w:rPr>
            </w:pPr>
            <w:r w:rsidRPr="00181478">
              <w:rPr>
                <w:sz w:val="18"/>
                <w:szCs w:val="18"/>
              </w:rPr>
              <w:t>12.7±2.9</w:t>
            </w:r>
          </w:p>
        </w:tc>
      </w:tr>
      <w:tr w:rsidR="009967D1" w:rsidRPr="00181478" w14:paraId="00693319" w14:textId="77777777" w:rsidTr="00EA3B95">
        <w:trPr>
          <w:jc w:val="center"/>
        </w:trPr>
        <w:tc>
          <w:tcPr>
            <w:tcW w:w="990" w:type="dxa"/>
            <w:shd w:val="clear" w:color="auto" w:fill="auto"/>
            <w:noWrap/>
            <w:tcMar>
              <w:left w:w="0" w:type="dxa"/>
              <w:right w:w="0" w:type="dxa"/>
            </w:tcMar>
            <w:vAlign w:val="bottom"/>
          </w:tcPr>
          <w:p w14:paraId="408C2CAA" w14:textId="77777777" w:rsidR="008E4A74" w:rsidRDefault="00D22040">
            <w:pPr>
              <w:jc w:val="center"/>
              <w:rPr>
                <w:sz w:val="18"/>
                <w:szCs w:val="18"/>
              </w:rPr>
            </w:pPr>
            <w:r w:rsidRPr="00181478">
              <w:rPr>
                <w:sz w:val="18"/>
                <w:szCs w:val="18"/>
              </w:rPr>
              <w:t>YPS128</w:t>
            </w:r>
          </w:p>
        </w:tc>
        <w:tc>
          <w:tcPr>
            <w:tcW w:w="1003" w:type="dxa"/>
            <w:shd w:val="clear" w:color="auto" w:fill="auto"/>
            <w:noWrap/>
            <w:tcMar>
              <w:left w:w="0" w:type="dxa"/>
              <w:right w:w="0" w:type="dxa"/>
            </w:tcMar>
            <w:vAlign w:val="bottom"/>
          </w:tcPr>
          <w:p w14:paraId="5C9A5152" w14:textId="77777777" w:rsidR="008E4A74" w:rsidRDefault="00D22040">
            <w:pPr>
              <w:jc w:val="center"/>
              <w:rPr>
                <w:sz w:val="18"/>
                <w:szCs w:val="18"/>
              </w:rPr>
            </w:pPr>
            <w:r w:rsidRPr="00181478">
              <w:rPr>
                <w:sz w:val="18"/>
                <w:szCs w:val="18"/>
              </w:rPr>
              <w:t>35.0±1.2</w:t>
            </w:r>
          </w:p>
        </w:tc>
        <w:tc>
          <w:tcPr>
            <w:tcW w:w="1489" w:type="dxa"/>
            <w:shd w:val="clear" w:color="auto" w:fill="auto"/>
            <w:noWrap/>
            <w:tcMar>
              <w:left w:w="0" w:type="dxa"/>
              <w:right w:w="0" w:type="dxa"/>
            </w:tcMar>
            <w:vAlign w:val="bottom"/>
          </w:tcPr>
          <w:p w14:paraId="272E8F48" w14:textId="77777777" w:rsidR="008E4A74" w:rsidRDefault="00D22040">
            <w:pPr>
              <w:jc w:val="center"/>
              <w:rPr>
                <w:sz w:val="18"/>
                <w:szCs w:val="18"/>
              </w:rPr>
            </w:pPr>
            <w:r w:rsidRPr="00181478">
              <w:rPr>
                <w:sz w:val="18"/>
                <w:szCs w:val="18"/>
              </w:rPr>
              <w:t>0.0011±0.0005</w:t>
            </w:r>
          </w:p>
        </w:tc>
        <w:tc>
          <w:tcPr>
            <w:tcW w:w="1018" w:type="dxa"/>
            <w:shd w:val="clear" w:color="auto" w:fill="auto"/>
            <w:noWrap/>
            <w:tcMar>
              <w:left w:w="0" w:type="dxa"/>
              <w:right w:w="0" w:type="dxa"/>
            </w:tcMar>
            <w:vAlign w:val="bottom"/>
          </w:tcPr>
          <w:p w14:paraId="403B847D" w14:textId="77777777" w:rsidR="008E4A74" w:rsidRDefault="00D22040">
            <w:pPr>
              <w:jc w:val="center"/>
              <w:rPr>
                <w:sz w:val="18"/>
                <w:szCs w:val="18"/>
              </w:rPr>
            </w:pPr>
            <w:r w:rsidRPr="00181478">
              <w:rPr>
                <w:sz w:val="18"/>
                <w:szCs w:val="18"/>
              </w:rPr>
              <w:t>0.12±0.01</w:t>
            </w:r>
          </w:p>
        </w:tc>
        <w:tc>
          <w:tcPr>
            <w:tcW w:w="1080" w:type="dxa"/>
            <w:shd w:val="clear" w:color="auto" w:fill="auto"/>
            <w:noWrap/>
            <w:tcMar>
              <w:left w:w="0" w:type="dxa"/>
              <w:right w:w="0" w:type="dxa"/>
            </w:tcMar>
            <w:vAlign w:val="bottom"/>
          </w:tcPr>
          <w:p w14:paraId="46568641" w14:textId="77777777" w:rsidR="008E4A74" w:rsidRDefault="00D22040">
            <w:pPr>
              <w:tabs>
                <w:tab w:val="left" w:pos="1868"/>
              </w:tabs>
              <w:jc w:val="center"/>
              <w:rPr>
                <w:sz w:val="18"/>
                <w:szCs w:val="18"/>
              </w:rPr>
            </w:pPr>
            <w:r w:rsidRPr="00181478">
              <w:rPr>
                <w:sz w:val="18"/>
                <w:szCs w:val="18"/>
              </w:rPr>
              <w:t>3.3 ±0.1</w:t>
            </w:r>
          </w:p>
        </w:tc>
      </w:tr>
      <w:tr w:rsidR="009967D1" w:rsidRPr="00181478" w14:paraId="6073BB8D" w14:textId="77777777" w:rsidTr="00EA3B95">
        <w:trPr>
          <w:jc w:val="center"/>
        </w:trPr>
        <w:tc>
          <w:tcPr>
            <w:tcW w:w="990" w:type="dxa"/>
            <w:shd w:val="clear" w:color="auto" w:fill="auto"/>
            <w:noWrap/>
            <w:tcMar>
              <w:left w:w="0" w:type="dxa"/>
              <w:right w:w="0" w:type="dxa"/>
            </w:tcMar>
            <w:vAlign w:val="bottom"/>
          </w:tcPr>
          <w:p w14:paraId="5EDA047F" w14:textId="77777777" w:rsidR="008E4A74" w:rsidRDefault="00D22040">
            <w:pPr>
              <w:jc w:val="center"/>
              <w:rPr>
                <w:sz w:val="18"/>
                <w:szCs w:val="18"/>
              </w:rPr>
            </w:pPr>
            <w:r w:rsidRPr="00181478">
              <w:rPr>
                <w:sz w:val="18"/>
                <w:szCs w:val="18"/>
              </w:rPr>
              <w:t>YPS163</w:t>
            </w:r>
          </w:p>
        </w:tc>
        <w:tc>
          <w:tcPr>
            <w:tcW w:w="1003" w:type="dxa"/>
            <w:shd w:val="clear" w:color="auto" w:fill="auto"/>
            <w:noWrap/>
            <w:tcMar>
              <w:left w:w="0" w:type="dxa"/>
              <w:right w:w="0" w:type="dxa"/>
            </w:tcMar>
            <w:vAlign w:val="bottom"/>
          </w:tcPr>
          <w:p w14:paraId="6CEB61BD" w14:textId="77777777" w:rsidR="008E4A74" w:rsidRDefault="00D22040">
            <w:pPr>
              <w:jc w:val="center"/>
              <w:rPr>
                <w:sz w:val="18"/>
                <w:szCs w:val="18"/>
              </w:rPr>
            </w:pPr>
            <w:r w:rsidRPr="00181478">
              <w:rPr>
                <w:sz w:val="18"/>
                <w:szCs w:val="18"/>
              </w:rPr>
              <w:t>34.4±0.8</w:t>
            </w:r>
          </w:p>
        </w:tc>
        <w:tc>
          <w:tcPr>
            <w:tcW w:w="1489" w:type="dxa"/>
            <w:shd w:val="clear" w:color="auto" w:fill="auto"/>
            <w:noWrap/>
            <w:tcMar>
              <w:left w:w="0" w:type="dxa"/>
              <w:right w:w="0" w:type="dxa"/>
            </w:tcMar>
            <w:vAlign w:val="bottom"/>
          </w:tcPr>
          <w:p w14:paraId="1D118394" w14:textId="77777777" w:rsidR="008E4A74" w:rsidRDefault="00D22040">
            <w:pPr>
              <w:jc w:val="center"/>
              <w:rPr>
                <w:sz w:val="18"/>
                <w:szCs w:val="18"/>
              </w:rPr>
            </w:pPr>
            <w:r w:rsidRPr="00181478">
              <w:rPr>
                <w:sz w:val="18"/>
                <w:szCs w:val="18"/>
              </w:rPr>
              <w:t>0.0008±0.0003</w:t>
            </w:r>
          </w:p>
        </w:tc>
        <w:tc>
          <w:tcPr>
            <w:tcW w:w="1018" w:type="dxa"/>
            <w:shd w:val="clear" w:color="auto" w:fill="auto"/>
            <w:noWrap/>
            <w:tcMar>
              <w:left w:w="0" w:type="dxa"/>
              <w:right w:w="0" w:type="dxa"/>
            </w:tcMar>
            <w:vAlign w:val="bottom"/>
          </w:tcPr>
          <w:p w14:paraId="43F1783E" w14:textId="77777777" w:rsidR="008E4A74" w:rsidRDefault="00D22040">
            <w:pPr>
              <w:jc w:val="center"/>
              <w:rPr>
                <w:sz w:val="18"/>
                <w:szCs w:val="18"/>
              </w:rPr>
            </w:pPr>
            <w:r w:rsidRPr="00181478">
              <w:rPr>
                <w:sz w:val="18"/>
                <w:szCs w:val="18"/>
              </w:rPr>
              <w:t>0.14±0.01</w:t>
            </w:r>
          </w:p>
        </w:tc>
        <w:tc>
          <w:tcPr>
            <w:tcW w:w="1080" w:type="dxa"/>
            <w:shd w:val="clear" w:color="auto" w:fill="auto"/>
            <w:noWrap/>
            <w:tcMar>
              <w:left w:w="0" w:type="dxa"/>
              <w:right w:w="0" w:type="dxa"/>
            </w:tcMar>
            <w:vAlign w:val="bottom"/>
          </w:tcPr>
          <w:p w14:paraId="219EB433" w14:textId="77777777" w:rsidR="008E4A74" w:rsidRDefault="00D22040">
            <w:pPr>
              <w:tabs>
                <w:tab w:val="left" w:pos="1868"/>
              </w:tabs>
              <w:jc w:val="center"/>
              <w:rPr>
                <w:sz w:val="18"/>
                <w:szCs w:val="18"/>
              </w:rPr>
            </w:pPr>
            <w:r w:rsidRPr="00181478">
              <w:rPr>
                <w:sz w:val="18"/>
                <w:szCs w:val="18"/>
              </w:rPr>
              <w:t>4.2±1.1</w:t>
            </w:r>
          </w:p>
        </w:tc>
      </w:tr>
      <w:tr w:rsidR="009967D1" w:rsidRPr="00181478" w14:paraId="35E9B36B" w14:textId="77777777" w:rsidTr="00096976">
        <w:trPr>
          <w:jc w:val="center"/>
        </w:trPr>
        <w:tc>
          <w:tcPr>
            <w:tcW w:w="990" w:type="dxa"/>
            <w:tcBorders>
              <w:bottom w:val="single" w:sz="4" w:space="0" w:color="auto"/>
            </w:tcBorders>
            <w:shd w:val="clear" w:color="auto" w:fill="auto"/>
            <w:noWrap/>
            <w:tcMar>
              <w:left w:w="0" w:type="dxa"/>
              <w:right w:w="0" w:type="dxa"/>
            </w:tcMar>
            <w:vAlign w:val="bottom"/>
          </w:tcPr>
          <w:p w14:paraId="52EF04CF" w14:textId="77777777" w:rsidR="008E4A74" w:rsidRDefault="00D22040">
            <w:pPr>
              <w:jc w:val="center"/>
              <w:rPr>
                <w:sz w:val="18"/>
                <w:szCs w:val="18"/>
              </w:rPr>
            </w:pPr>
            <w:r w:rsidRPr="00181478">
              <w:rPr>
                <w:sz w:val="18"/>
                <w:szCs w:val="18"/>
              </w:rPr>
              <w:t>BY4743</w:t>
            </w:r>
          </w:p>
        </w:tc>
        <w:tc>
          <w:tcPr>
            <w:tcW w:w="1003" w:type="dxa"/>
            <w:tcBorders>
              <w:bottom w:val="single" w:sz="4" w:space="0" w:color="auto"/>
            </w:tcBorders>
            <w:shd w:val="clear" w:color="auto" w:fill="auto"/>
            <w:noWrap/>
            <w:tcMar>
              <w:left w:w="0" w:type="dxa"/>
              <w:right w:w="0" w:type="dxa"/>
            </w:tcMar>
            <w:vAlign w:val="bottom"/>
          </w:tcPr>
          <w:p w14:paraId="36986B51" w14:textId="77777777" w:rsidR="008E4A74" w:rsidRDefault="00D22040">
            <w:pPr>
              <w:jc w:val="center"/>
              <w:rPr>
                <w:sz w:val="18"/>
                <w:szCs w:val="18"/>
              </w:rPr>
            </w:pPr>
            <w:r w:rsidRPr="00181478">
              <w:rPr>
                <w:sz w:val="18"/>
                <w:szCs w:val="18"/>
              </w:rPr>
              <w:t>33.2±0.9</w:t>
            </w:r>
          </w:p>
        </w:tc>
        <w:tc>
          <w:tcPr>
            <w:tcW w:w="1489" w:type="dxa"/>
            <w:tcBorders>
              <w:bottom w:val="single" w:sz="4" w:space="0" w:color="auto"/>
            </w:tcBorders>
            <w:shd w:val="clear" w:color="auto" w:fill="auto"/>
            <w:noWrap/>
            <w:tcMar>
              <w:left w:w="0" w:type="dxa"/>
              <w:right w:w="0" w:type="dxa"/>
            </w:tcMar>
            <w:vAlign w:val="bottom"/>
          </w:tcPr>
          <w:p w14:paraId="1059CE68" w14:textId="77777777" w:rsidR="008E4A74" w:rsidRDefault="00D22040">
            <w:pPr>
              <w:jc w:val="center"/>
              <w:rPr>
                <w:sz w:val="18"/>
                <w:szCs w:val="18"/>
              </w:rPr>
            </w:pPr>
            <w:r w:rsidRPr="00181478">
              <w:rPr>
                <w:sz w:val="18"/>
                <w:szCs w:val="18"/>
              </w:rPr>
              <w:t>0.0040±0.0013</w:t>
            </w:r>
          </w:p>
        </w:tc>
        <w:tc>
          <w:tcPr>
            <w:tcW w:w="1018" w:type="dxa"/>
            <w:tcBorders>
              <w:bottom w:val="single" w:sz="4" w:space="0" w:color="auto"/>
            </w:tcBorders>
            <w:shd w:val="clear" w:color="auto" w:fill="auto"/>
            <w:noWrap/>
            <w:tcMar>
              <w:left w:w="0" w:type="dxa"/>
              <w:right w:w="0" w:type="dxa"/>
            </w:tcMar>
            <w:vAlign w:val="bottom"/>
          </w:tcPr>
          <w:p w14:paraId="6050264C" w14:textId="77777777" w:rsidR="008E4A74" w:rsidRDefault="00D22040">
            <w:pPr>
              <w:jc w:val="center"/>
              <w:rPr>
                <w:sz w:val="18"/>
                <w:szCs w:val="18"/>
              </w:rPr>
            </w:pPr>
            <w:r w:rsidRPr="00181478">
              <w:rPr>
                <w:sz w:val="18"/>
                <w:szCs w:val="18"/>
              </w:rPr>
              <w:t>0.08±0.01</w:t>
            </w:r>
          </w:p>
        </w:tc>
        <w:tc>
          <w:tcPr>
            <w:tcW w:w="1080" w:type="dxa"/>
            <w:tcBorders>
              <w:bottom w:val="single" w:sz="4" w:space="0" w:color="auto"/>
            </w:tcBorders>
            <w:shd w:val="clear" w:color="auto" w:fill="auto"/>
            <w:noWrap/>
            <w:tcMar>
              <w:left w:w="0" w:type="dxa"/>
              <w:right w:w="0" w:type="dxa"/>
            </w:tcMar>
            <w:vAlign w:val="bottom"/>
          </w:tcPr>
          <w:p w14:paraId="7DDA2C7D" w14:textId="77777777" w:rsidR="008E4A74" w:rsidRDefault="00D22040">
            <w:pPr>
              <w:tabs>
                <w:tab w:val="left" w:pos="1868"/>
              </w:tabs>
              <w:jc w:val="center"/>
              <w:rPr>
                <w:sz w:val="18"/>
                <w:szCs w:val="18"/>
              </w:rPr>
            </w:pPr>
            <w:r w:rsidRPr="00181478">
              <w:rPr>
                <w:sz w:val="18"/>
                <w:szCs w:val="18"/>
              </w:rPr>
              <w:t>9.7±1.7</w:t>
            </w:r>
          </w:p>
        </w:tc>
      </w:tr>
      <w:tr w:rsidR="009967D1" w:rsidRPr="00181478" w14:paraId="3142C0D6" w14:textId="77777777" w:rsidTr="00096976">
        <w:trPr>
          <w:jc w:val="center"/>
        </w:trPr>
        <w:tc>
          <w:tcPr>
            <w:tcW w:w="990" w:type="dxa"/>
            <w:tcBorders>
              <w:bottom w:val="single" w:sz="4" w:space="0" w:color="auto"/>
            </w:tcBorders>
            <w:shd w:val="clear" w:color="auto" w:fill="auto"/>
            <w:noWrap/>
            <w:tcMar>
              <w:left w:w="0" w:type="dxa"/>
              <w:right w:w="0" w:type="dxa"/>
            </w:tcMar>
            <w:vAlign w:val="bottom"/>
          </w:tcPr>
          <w:p w14:paraId="6194DB06" w14:textId="77777777" w:rsidR="008E4A74" w:rsidRDefault="00D22040">
            <w:pPr>
              <w:jc w:val="center"/>
              <w:rPr>
                <w:sz w:val="18"/>
                <w:szCs w:val="18"/>
              </w:rPr>
            </w:pPr>
            <w:r w:rsidRPr="00181478">
              <w:rPr>
                <w:sz w:val="18"/>
                <w:szCs w:val="18"/>
              </w:rPr>
              <w:t>SK1</w:t>
            </w:r>
          </w:p>
        </w:tc>
        <w:tc>
          <w:tcPr>
            <w:tcW w:w="1003" w:type="dxa"/>
            <w:tcBorders>
              <w:bottom w:val="single" w:sz="4" w:space="0" w:color="auto"/>
            </w:tcBorders>
            <w:shd w:val="clear" w:color="auto" w:fill="auto"/>
            <w:noWrap/>
            <w:tcMar>
              <w:left w:w="0" w:type="dxa"/>
              <w:right w:w="0" w:type="dxa"/>
            </w:tcMar>
            <w:vAlign w:val="bottom"/>
          </w:tcPr>
          <w:p w14:paraId="26A35624" w14:textId="77777777" w:rsidR="008E4A74" w:rsidRDefault="00D22040">
            <w:pPr>
              <w:jc w:val="center"/>
              <w:rPr>
                <w:sz w:val="18"/>
                <w:szCs w:val="18"/>
              </w:rPr>
            </w:pPr>
            <w:r w:rsidRPr="00181478">
              <w:rPr>
                <w:sz w:val="18"/>
                <w:szCs w:val="18"/>
              </w:rPr>
              <w:t>22.0±1.3</w:t>
            </w:r>
          </w:p>
        </w:tc>
        <w:tc>
          <w:tcPr>
            <w:tcW w:w="1489" w:type="dxa"/>
            <w:tcBorders>
              <w:bottom w:val="single" w:sz="4" w:space="0" w:color="auto"/>
            </w:tcBorders>
            <w:shd w:val="clear" w:color="auto" w:fill="auto"/>
            <w:noWrap/>
            <w:tcMar>
              <w:left w:w="0" w:type="dxa"/>
              <w:right w:w="0" w:type="dxa"/>
            </w:tcMar>
            <w:vAlign w:val="bottom"/>
          </w:tcPr>
          <w:p w14:paraId="632C5833" w14:textId="77777777" w:rsidR="008E4A74" w:rsidRDefault="00D22040">
            <w:pPr>
              <w:jc w:val="center"/>
              <w:rPr>
                <w:sz w:val="18"/>
                <w:szCs w:val="18"/>
              </w:rPr>
            </w:pPr>
            <w:r w:rsidRPr="00181478">
              <w:rPr>
                <w:sz w:val="18"/>
                <w:szCs w:val="18"/>
              </w:rPr>
              <w:t>0.011 ±0.003</w:t>
            </w:r>
          </w:p>
        </w:tc>
        <w:tc>
          <w:tcPr>
            <w:tcW w:w="1018" w:type="dxa"/>
            <w:tcBorders>
              <w:bottom w:val="single" w:sz="4" w:space="0" w:color="auto"/>
            </w:tcBorders>
            <w:shd w:val="clear" w:color="auto" w:fill="auto"/>
            <w:noWrap/>
            <w:tcMar>
              <w:left w:w="0" w:type="dxa"/>
              <w:right w:w="0" w:type="dxa"/>
            </w:tcMar>
            <w:vAlign w:val="bottom"/>
          </w:tcPr>
          <w:p w14:paraId="3740946A" w14:textId="77777777" w:rsidR="008E4A74" w:rsidRDefault="00D22040">
            <w:pPr>
              <w:jc w:val="center"/>
              <w:rPr>
                <w:sz w:val="18"/>
                <w:szCs w:val="18"/>
              </w:rPr>
            </w:pPr>
            <w:r w:rsidRPr="00181478">
              <w:rPr>
                <w:sz w:val="18"/>
                <w:szCs w:val="18"/>
              </w:rPr>
              <w:t>0.08±0.01</w:t>
            </w:r>
          </w:p>
        </w:tc>
        <w:tc>
          <w:tcPr>
            <w:tcW w:w="1080" w:type="dxa"/>
            <w:tcBorders>
              <w:bottom w:val="single" w:sz="4" w:space="0" w:color="auto"/>
            </w:tcBorders>
            <w:shd w:val="clear" w:color="auto" w:fill="auto"/>
            <w:noWrap/>
            <w:tcMar>
              <w:left w:w="0" w:type="dxa"/>
              <w:right w:w="0" w:type="dxa"/>
            </w:tcMar>
            <w:vAlign w:val="bottom"/>
          </w:tcPr>
          <w:p w14:paraId="438A71F6" w14:textId="77777777" w:rsidR="008E4A74" w:rsidRDefault="00D22040">
            <w:pPr>
              <w:tabs>
                <w:tab w:val="left" w:pos="1868"/>
              </w:tabs>
              <w:jc w:val="center"/>
              <w:rPr>
                <w:sz w:val="18"/>
                <w:szCs w:val="18"/>
              </w:rPr>
            </w:pPr>
            <w:r w:rsidRPr="00181478">
              <w:rPr>
                <w:sz w:val="18"/>
                <w:szCs w:val="18"/>
              </w:rPr>
              <w:t>5.0±0.9</w:t>
            </w:r>
          </w:p>
        </w:tc>
      </w:tr>
      <w:tr w:rsidR="009967D1" w:rsidRPr="00181478" w14:paraId="43A67A79" w14:textId="77777777" w:rsidTr="00096976">
        <w:trPr>
          <w:jc w:val="center"/>
        </w:trPr>
        <w:tc>
          <w:tcPr>
            <w:tcW w:w="990"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bottom"/>
          </w:tcPr>
          <w:p w14:paraId="68EC9CBE" w14:textId="77777777" w:rsidR="008E4A74" w:rsidRDefault="00D22040">
            <w:pPr>
              <w:jc w:val="center"/>
              <w:rPr>
                <w:sz w:val="18"/>
                <w:szCs w:val="18"/>
              </w:rPr>
            </w:pPr>
            <w:r w:rsidRPr="00181478">
              <w:rPr>
                <w:sz w:val="18"/>
                <w:szCs w:val="18"/>
              </w:rPr>
              <w:t>W303</w:t>
            </w:r>
          </w:p>
        </w:tc>
        <w:tc>
          <w:tcPr>
            <w:tcW w:w="1003"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bottom"/>
          </w:tcPr>
          <w:p w14:paraId="58461E68" w14:textId="77777777" w:rsidR="008E4A74" w:rsidRDefault="00D22040">
            <w:pPr>
              <w:jc w:val="center"/>
              <w:rPr>
                <w:sz w:val="18"/>
                <w:szCs w:val="18"/>
              </w:rPr>
            </w:pPr>
            <w:r w:rsidRPr="00181478">
              <w:rPr>
                <w:sz w:val="18"/>
                <w:szCs w:val="18"/>
              </w:rPr>
              <w:t>18.7±0.6</w:t>
            </w:r>
          </w:p>
        </w:tc>
        <w:tc>
          <w:tcPr>
            <w:tcW w:w="1489"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bottom"/>
          </w:tcPr>
          <w:p w14:paraId="15095F84" w14:textId="77777777" w:rsidR="008E4A74" w:rsidRDefault="00D22040">
            <w:pPr>
              <w:jc w:val="center"/>
              <w:rPr>
                <w:sz w:val="18"/>
                <w:szCs w:val="18"/>
              </w:rPr>
            </w:pPr>
            <w:r w:rsidRPr="00181478">
              <w:rPr>
                <w:sz w:val="18"/>
                <w:szCs w:val="18"/>
              </w:rPr>
              <w:t>0.0034±0.0011</w:t>
            </w:r>
          </w:p>
        </w:tc>
        <w:tc>
          <w:tcPr>
            <w:tcW w:w="1018"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bottom"/>
          </w:tcPr>
          <w:p w14:paraId="23A1F55D" w14:textId="77777777" w:rsidR="008E4A74" w:rsidRDefault="00D22040">
            <w:pPr>
              <w:jc w:val="center"/>
              <w:rPr>
                <w:sz w:val="18"/>
                <w:szCs w:val="18"/>
              </w:rPr>
            </w:pPr>
            <w:r w:rsidRPr="00181478">
              <w:rPr>
                <w:sz w:val="18"/>
                <w:szCs w:val="18"/>
              </w:rPr>
              <w:t>0.20±0.02</w:t>
            </w:r>
          </w:p>
        </w:tc>
        <w:tc>
          <w:tcPr>
            <w:tcW w:w="1080"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bottom"/>
          </w:tcPr>
          <w:p w14:paraId="174EC349" w14:textId="77777777" w:rsidR="008E4A74" w:rsidRDefault="00D22040">
            <w:pPr>
              <w:tabs>
                <w:tab w:val="left" w:pos="1868"/>
              </w:tabs>
              <w:jc w:val="center"/>
              <w:rPr>
                <w:sz w:val="18"/>
                <w:szCs w:val="18"/>
              </w:rPr>
            </w:pPr>
            <w:r w:rsidRPr="00181478">
              <w:rPr>
                <w:sz w:val="18"/>
                <w:szCs w:val="18"/>
              </w:rPr>
              <w:t>17.2±3.9</w:t>
            </w:r>
          </w:p>
        </w:tc>
      </w:tr>
    </w:tbl>
    <w:p w14:paraId="64B53B36" w14:textId="77777777" w:rsidR="007405C1" w:rsidRDefault="001C3EFE" w:rsidP="00F31CEB">
      <w:pPr>
        <w:rPr>
          <w:sz w:val="22"/>
          <w:szCs w:val="22"/>
        </w:rPr>
      </w:pPr>
      <w:r>
        <w:rPr>
          <w:sz w:val="22"/>
          <w:szCs w:val="22"/>
        </w:rPr>
        <w:t xml:space="preserve">ARLS (Average replicative life span), CLS (Chronological life span). Standard deviations are </w:t>
      </w:r>
      <w:r w:rsidR="00E74197">
        <w:rPr>
          <w:sz w:val="22"/>
          <w:szCs w:val="22"/>
        </w:rPr>
        <w:t xml:space="preserve">estimated by bootstrapping. The numbers of bootstraps equal the sample sizes.  </w:t>
      </w:r>
      <w:r w:rsidR="00E34ADD">
        <w:rPr>
          <w:sz w:val="22"/>
          <w:szCs w:val="22"/>
        </w:rPr>
        <w:t xml:space="preserve">These strains </w:t>
      </w:r>
      <w:r w:rsidR="00865213">
        <w:rPr>
          <w:sz w:val="22"/>
          <w:szCs w:val="22"/>
        </w:rPr>
        <w:t xml:space="preserve">are </w:t>
      </w:r>
      <w:r w:rsidR="00E34ADD">
        <w:rPr>
          <w:sz w:val="22"/>
          <w:szCs w:val="22"/>
        </w:rPr>
        <w:t xml:space="preserve">a </w:t>
      </w:r>
      <w:r w:rsidR="00865213">
        <w:rPr>
          <w:sz w:val="22"/>
          <w:szCs w:val="22"/>
        </w:rPr>
        <w:t xml:space="preserve">unique and </w:t>
      </w:r>
      <w:r w:rsidR="00E34ADD">
        <w:rPr>
          <w:sz w:val="22"/>
          <w:szCs w:val="22"/>
        </w:rPr>
        <w:t xml:space="preserve">important resource </w:t>
      </w:r>
      <w:r w:rsidR="009A5AC7">
        <w:rPr>
          <w:sz w:val="22"/>
          <w:szCs w:val="22"/>
        </w:rPr>
        <w:t xml:space="preserve">of </w:t>
      </w:r>
      <w:r w:rsidR="00E34ADD">
        <w:rPr>
          <w:sz w:val="22"/>
          <w:szCs w:val="22"/>
        </w:rPr>
        <w:t xml:space="preserve">this project. </w:t>
      </w:r>
    </w:p>
    <w:p w14:paraId="17AD7CDB" w14:textId="77777777" w:rsidR="0018331F" w:rsidRPr="002E1712" w:rsidRDefault="0018331F" w:rsidP="00F31CEB">
      <w:pPr>
        <w:rPr>
          <w:sz w:val="22"/>
          <w:szCs w:val="22"/>
        </w:rPr>
      </w:pPr>
    </w:p>
    <w:p w14:paraId="759BA929" w14:textId="77777777" w:rsidR="00704B3B" w:rsidRPr="00835377" w:rsidRDefault="00154D58" w:rsidP="00F31CEB">
      <w:pPr>
        <w:rPr>
          <w:b/>
          <w:sz w:val="22"/>
          <w:szCs w:val="22"/>
        </w:rPr>
      </w:pPr>
      <w:r w:rsidRPr="00154D58">
        <w:rPr>
          <w:b/>
          <w:sz w:val="22"/>
          <w:szCs w:val="22"/>
        </w:rPr>
        <w:t xml:space="preserve">4.3 Diploid cells tend to age faster than haploid cells based on likelihood ratio tests of nested models. </w:t>
      </w:r>
    </w:p>
    <w:p w14:paraId="6FB56E4C" w14:textId="77777777" w:rsidR="003942AF" w:rsidRDefault="003942AF" w:rsidP="00154D58">
      <w:pPr>
        <w:ind w:firstLine="720"/>
        <w:rPr>
          <w:sz w:val="22"/>
          <w:szCs w:val="22"/>
        </w:rPr>
      </w:pPr>
    </w:p>
    <w:p w14:paraId="1E5542BC" w14:textId="77777777" w:rsidR="00FE4C8A" w:rsidRDefault="00E74197" w:rsidP="00154D58">
      <w:pPr>
        <w:ind w:firstLine="720"/>
        <w:rPr>
          <w:sz w:val="22"/>
          <w:szCs w:val="22"/>
        </w:rPr>
      </w:pPr>
      <w:r>
        <w:rPr>
          <w:sz w:val="22"/>
          <w:szCs w:val="22"/>
        </w:rPr>
        <w:t xml:space="preserve">A particular challenge in studying variation in life span is its stochasticity, which demands rigorous quantitative modeling and analysis.  Our likelihood approach enables us to statistically test </w:t>
      </w:r>
      <w:proofErr w:type="gramStart"/>
      <w:r w:rsidR="00700098">
        <w:rPr>
          <w:i/>
          <w:sz w:val="22"/>
          <w:szCs w:val="22"/>
        </w:rPr>
        <w:t xml:space="preserve">I </w:t>
      </w:r>
      <w:r>
        <w:rPr>
          <w:sz w:val="22"/>
          <w:szCs w:val="22"/>
        </w:rPr>
        <w:t>and</w:t>
      </w:r>
      <w:r w:rsidR="005E25D1" w:rsidRPr="005E25D1">
        <w:rPr>
          <w:i/>
          <w:sz w:val="22"/>
          <w:szCs w:val="22"/>
        </w:rPr>
        <w:t xml:space="preserve"> G </w:t>
      </w:r>
      <w:r>
        <w:rPr>
          <w:sz w:val="22"/>
          <w:szCs w:val="22"/>
        </w:rPr>
        <w:t>values of different yeast strains,</w:t>
      </w:r>
      <w:proofErr w:type="gramEnd"/>
      <w:r>
        <w:rPr>
          <w:sz w:val="22"/>
          <w:szCs w:val="22"/>
        </w:rPr>
        <w:t xml:space="preserve"> which is often sidestepped </w:t>
      </w:r>
      <w:r w:rsidR="00700098">
        <w:rPr>
          <w:sz w:val="22"/>
          <w:szCs w:val="22"/>
        </w:rPr>
        <w:t>by other</w:t>
      </w:r>
      <w:r w:rsidR="00B25D16">
        <w:rPr>
          <w:sz w:val="22"/>
          <w:szCs w:val="22"/>
        </w:rPr>
        <w:t xml:space="preserve"> investigators</w:t>
      </w:r>
      <w:r w:rsidR="00700098">
        <w:rPr>
          <w:sz w:val="22"/>
          <w:szCs w:val="22"/>
        </w:rPr>
        <w:t xml:space="preserve"> </w:t>
      </w:r>
      <w:r>
        <w:rPr>
          <w:sz w:val="22"/>
          <w:szCs w:val="22"/>
        </w:rPr>
        <w:t>in yeast aging.  We developed likelihood ratio tests based on nested models, implemented in the R-language and environment.</w:t>
      </w:r>
    </w:p>
    <w:p w14:paraId="47EDFA24" w14:textId="77777777" w:rsidR="00154D58" w:rsidRDefault="00FE4C8A" w:rsidP="00154D58">
      <w:pPr>
        <w:ind w:firstLine="720"/>
        <w:rPr>
          <w:sz w:val="22"/>
          <w:szCs w:val="22"/>
        </w:rPr>
      </w:pPr>
      <w:r>
        <w:rPr>
          <w:sz w:val="22"/>
          <w:szCs w:val="22"/>
        </w:rPr>
        <w:t xml:space="preserve">Diploid cells are much larger in size than haploid cells, indicating that </w:t>
      </w:r>
      <w:proofErr w:type="gramStart"/>
      <w:r>
        <w:rPr>
          <w:sz w:val="22"/>
          <w:szCs w:val="22"/>
        </w:rPr>
        <w:t>there</w:t>
      </w:r>
      <w:proofErr w:type="gramEnd"/>
      <w:r>
        <w:rPr>
          <w:sz w:val="22"/>
          <w:szCs w:val="22"/>
        </w:rPr>
        <w:t xml:space="preserve"> more protein molecules (network components) in gene/protein networks in diploid cells. Hence, networks are more robust in diploid cells than those in haploid ones. </w:t>
      </w:r>
      <w:r w:rsidR="002948C5">
        <w:rPr>
          <w:sz w:val="22"/>
          <w:szCs w:val="22"/>
        </w:rPr>
        <w:t>Our hypothesis will then predict that</w:t>
      </w:r>
      <w:r w:rsidR="00A76E09">
        <w:rPr>
          <w:sz w:val="22"/>
          <w:szCs w:val="22"/>
        </w:rPr>
        <w:t xml:space="preserve"> diploid cells should age fasters than haploid cells. </w:t>
      </w:r>
      <w:r w:rsidR="004A6823">
        <w:rPr>
          <w:sz w:val="22"/>
          <w:szCs w:val="22"/>
        </w:rPr>
        <w:t>W</w:t>
      </w:r>
      <w:r w:rsidR="00E74197">
        <w:rPr>
          <w:sz w:val="22"/>
          <w:szCs w:val="22"/>
        </w:rPr>
        <w:t xml:space="preserve">e found that haploid </w:t>
      </w:r>
      <w:r w:rsidR="007A03A2">
        <w:rPr>
          <w:sz w:val="22"/>
          <w:szCs w:val="22"/>
        </w:rPr>
        <w:t>wildtype s</w:t>
      </w:r>
      <w:r w:rsidR="00E74197">
        <w:rPr>
          <w:sz w:val="22"/>
          <w:szCs w:val="22"/>
        </w:rPr>
        <w:t xml:space="preserve">trains </w:t>
      </w:r>
      <w:r w:rsidR="00A87FE3">
        <w:rPr>
          <w:sz w:val="22"/>
          <w:szCs w:val="22"/>
        </w:rPr>
        <w:t xml:space="preserve">(BY4741 and 4742) </w:t>
      </w:r>
      <w:r w:rsidR="00E74197">
        <w:rPr>
          <w:sz w:val="22"/>
          <w:szCs w:val="22"/>
        </w:rPr>
        <w:t xml:space="preserve">share the same </w:t>
      </w:r>
      <w:r w:rsidR="008D79B8">
        <w:rPr>
          <w:sz w:val="22"/>
          <w:szCs w:val="22"/>
        </w:rPr>
        <w:t xml:space="preserve">rate </w:t>
      </w:r>
      <w:r w:rsidR="00E74197">
        <w:rPr>
          <w:sz w:val="22"/>
          <w:szCs w:val="22"/>
        </w:rPr>
        <w:t xml:space="preserve">of aging (Gompertz coefficient) (Table </w:t>
      </w:r>
      <w:r w:rsidR="00BA3C94">
        <w:rPr>
          <w:sz w:val="22"/>
          <w:szCs w:val="22"/>
        </w:rPr>
        <w:t>2A</w:t>
      </w:r>
      <w:r w:rsidR="00E74197">
        <w:rPr>
          <w:sz w:val="22"/>
          <w:szCs w:val="22"/>
        </w:rPr>
        <w:t xml:space="preserve">). </w:t>
      </w:r>
      <w:r w:rsidR="004A6823">
        <w:rPr>
          <w:sz w:val="22"/>
          <w:szCs w:val="22"/>
        </w:rPr>
        <w:t>W</w:t>
      </w:r>
      <w:r w:rsidR="00832BA1">
        <w:rPr>
          <w:sz w:val="22"/>
          <w:szCs w:val="22"/>
        </w:rPr>
        <w:t xml:space="preserve">e </w:t>
      </w:r>
      <w:r w:rsidR="004A6823">
        <w:rPr>
          <w:sz w:val="22"/>
          <w:szCs w:val="22"/>
        </w:rPr>
        <w:t xml:space="preserve">then </w:t>
      </w:r>
      <w:r w:rsidR="00832BA1">
        <w:rPr>
          <w:sz w:val="22"/>
          <w:szCs w:val="22"/>
        </w:rPr>
        <w:t>found that d</w:t>
      </w:r>
      <w:r w:rsidR="00E74197">
        <w:rPr>
          <w:sz w:val="22"/>
          <w:szCs w:val="22"/>
        </w:rPr>
        <w:t xml:space="preserve">iploid wildtype strain (BY4743) has significantly higher rate of aging than </w:t>
      </w:r>
      <w:r w:rsidR="00BA25B0">
        <w:rPr>
          <w:sz w:val="22"/>
          <w:szCs w:val="22"/>
        </w:rPr>
        <w:t xml:space="preserve">do </w:t>
      </w:r>
      <w:r w:rsidR="00E74197">
        <w:rPr>
          <w:sz w:val="22"/>
          <w:szCs w:val="22"/>
        </w:rPr>
        <w:t xml:space="preserve">the two haploid wildtype strains (Table </w:t>
      </w:r>
      <w:r w:rsidR="00BA3C94">
        <w:rPr>
          <w:sz w:val="22"/>
          <w:szCs w:val="22"/>
        </w:rPr>
        <w:t>2B</w:t>
      </w:r>
      <w:r w:rsidR="00E74197">
        <w:rPr>
          <w:sz w:val="22"/>
          <w:szCs w:val="22"/>
        </w:rPr>
        <w:t xml:space="preserve">).  </w:t>
      </w:r>
      <w:r w:rsidR="00832BA1">
        <w:rPr>
          <w:sz w:val="22"/>
          <w:szCs w:val="22"/>
        </w:rPr>
        <w:t>Therefore, th</w:t>
      </w:r>
      <w:r w:rsidR="004A6823">
        <w:rPr>
          <w:sz w:val="22"/>
          <w:szCs w:val="22"/>
        </w:rPr>
        <w:t>ese findings</w:t>
      </w:r>
      <w:r w:rsidR="00832BA1">
        <w:rPr>
          <w:sz w:val="22"/>
          <w:szCs w:val="22"/>
        </w:rPr>
        <w:t xml:space="preserve"> </w:t>
      </w:r>
      <w:r w:rsidR="004A6823">
        <w:rPr>
          <w:sz w:val="22"/>
          <w:szCs w:val="22"/>
        </w:rPr>
        <w:t xml:space="preserve">are </w:t>
      </w:r>
      <w:r w:rsidR="00E74197">
        <w:rPr>
          <w:sz w:val="22"/>
          <w:szCs w:val="22"/>
        </w:rPr>
        <w:t xml:space="preserve">in agreement with </w:t>
      </w:r>
      <w:r w:rsidR="00832BA1">
        <w:rPr>
          <w:sz w:val="22"/>
          <w:szCs w:val="22"/>
        </w:rPr>
        <w:t xml:space="preserve">our </w:t>
      </w:r>
      <w:r w:rsidR="00E74197">
        <w:rPr>
          <w:sz w:val="22"/>
          <w:szCs w:val="22"/>
        </w:rPr>
        <w:t>hypothesis</w:t>
      </w:r>
      <w:r w:rsidR="00FE7FC7">
        <w:rPr>
          <w:sz w:val="22"/>
          <w:szCs w:val="22"/>
        </w:rPr>
        <w:t xml:space="preserve"> (see Fig 2)</w:t>
      </w:r>
      <w:r w:rsidR="00E74197">
        <w:rPr>
          <w:sz w:val="22"/>
          <w:szCs w:val="22"/>
        </w:rPr>
        <w:t>.</w:t>
      </w:r>
      <w:r w:rsidR="00DF17C1">
        <w:rPr>
          <w:sz w:val="22"/>
          <w:szCs w:val="22"/>
        </w:rPr>
        <w:t xml:space="preserve"> </w:t>
      </w:r>
      <w:r w:rsidR="00647F1D">
        <w:rPr>
          <w:sz w:val="22"/>
          <w:szCs w:val="22"/>
        </w:rPr>
        <w:t>Interestingly, the diploid strain lives longer despite higher rate of aging, because of its lower initial mortality rate</w:t>
      </w:r>
      <w:r w:rsidR="00397FF9">
        <w:rPr>
          <w:sz w:val="22"/>
          <w:szCs w:val="22"/>
        </w:rPr>
        <w:t>.</w:t>
      </w:r>
      <w:r w:rsidR="00EE58E7">
        <w:rPr>
          <w:sz w:val="22"/>
          <w:szCs w:val="22"/>
        </w:rPr>
        <w:t xml:space="preserve"> </w:t>
      </w:r>
      <w:r w:rsidR="00397FF9">
        <w:rPr>
          <w:sz w:val="22"/>
          <w:szCs w:val="22"/>
        </w:rPr>
        <w:t>This kind of tradeoff</w:t>
      </w:r>
      <w:r w:rsidR="00891517">
        <w:rPr>
          <w:sz w:val="22"/>
          <w:szCs w:val="22"/>
        </w:rPr>
        <w:t xml:space="preserve"> is known as the Strehler-Mlidvan </w:t>
      </w:r>
      <w:proofErr w:type="gramStart"/>
      <w:r w:rsidR="00891517">
        <w:rPr>
          <w:sz w:val="22"/>
          <w:szCs w:val="22"/>
        </w:rPr>
        <w:t>correlation</w:t>
      </w:r>
      <w:r w:rsidR="00DD167F">
        <w:rPr>
          <w:sz w:val="22"/>
          <w:szCs w:val="22"/>
        </w:rPr>
        <w:t xml:space="preserve">  </w:t>
      </w:r>
      <w:proofErr w:type="gramEnd"/>
      <w:r w:rsidR="00A92BE2">
        <w:rPr>
          <w:sz w:val="22"/>
          <w:szCs w:val="22"/>
        </w:rPr>
        <w:fldChar w:fldCharType="begin"/>
      </w:r>
      <w:r w:rsidR="00766BF7">
        <w:rPr>
          <w:sz w:val="22"/>
          <w:szCs w:val="22"/>
        </w:rPr>
        <w:instrText xml:space="preserve"> ADDIN EN.CITE &lt;EndNote&gt;&lt;Cite&gt;&lt;Author&gt;Strehler&lt;/Author&gt;&lt;Year&gt;1960&lt;/Year&gt;&lt;RecNum&gt;380&lt;/RecNum&gt;&lt;DisplayText&gt;[8]&lt;/DisplayText&gt;&lt;record&gt;&lt;rec-number&gt;380&lt;/rec-number&gt;&lt;foreign-keys&gt;&lt;key app="EN" db-id="a92xrv50pavwr8epd2bvwtp7wtezzv5dwftf"&gt;380&lt;/key&gt;&lt;/foreign-keys&gt;&lt;ref-type name="Journal Article"&gt;17&lt;/ref-type&gt;&lt;contributors&gt;&lt;authors&gt;&lt;author&gt;Strehler, B. L.&lt;/author&gt;&lt;author&gt;Mildvan, A. S.&lt;/author&gt;&lt;/authors&gt;&lt;/contributors&gt;&lt;titles&gt;&lt;title&gt;General theory of mortality and aging&lt;/title&gt;&lt;secondary-title&gt;Science&lt;/secondary-title&gt;&lt;/titles&gt;&lt;periodical&gt;&lt;full-title&gt;Science&lt;/full-title&gt;&lt;/periodical&gt;&lt;pages&gt;14-21&lt;/pages&gt;&lt;volume&gt;132&lt;/volume&gt;&lt;dates&gt;&lt;year&gt;1960&lt;/year&gt;&lt;pub-dates&gt;&lt;date&gt;Jul 1&lt;/date&gt;&lt;/pub-dates&gt;&lt;/dates&gt;&lt;accession-num&gt;13835176&lt;/accession-num&gt;&lt;urls&gt;&lt;related-urls&gt;&lt;url&gt;http://www.ncbi.nlm.nih.gov/entrez/query.fcgi?cmd=Retrieve&amp;amp;db=PubMed&amp;amp;dopt=Citation&amp;amp;list_uids=13835176 &lt;/url&gt;&lt;/related-urls&gt;&lt;/urls&gt;&lt;/record&gt;&lt;/Cite&gt;&lt;/EndNote&gt;</w:instrText>
      </w:r>
      <w:r w:rsidR="00A92BE2">
        <w:rPr>
          <w:sz w:val="22"/>
          <w:szCs w:val="22"/>
        </w:rPr>
        <w:fldChar w:fldCharType="separate"/>
      </w:r>
      <w:r w:rsidR="00766BF7">
        <w:rPr>
          <w:noProof/>
          <w:sz w:val="22"/>
          <w:szCs w:val="22"/>
        </w:rPr>
        <w:t>[</w:t>
      </w:r>
      <w:hyperlink w:anchor="_ENREF_8" w:tooltip="Strehler, 1960 #380" w:history="1">
        <w:r w:rsidR="00766BF7">
          <w:rPr>
            <w:noProof/>
            <w:sz w:val="22"/>
            <w:szCs w:val="22"/>
          </w:rPr>
          <w:t>8</w:t>
        </w:r>
      </w:hyperlink>
      <w:r w:rsidR="00766BF7">
        <w:rPr>
          <w:noProof/>
          <w:sz w:val="22"/>
          <w:szCs w:val="22"/>
        </w:rPr>
        <w:t>]</w:t>
      </w:r>
      <w:r w:rsidR="00A92BE2">
        <w:rPr>
          <w:sz w:val="22"/>
          <w:szCs w:val="22"/>
        </w:rPr>
        <w:fldChar w:fldCharType="end"/>
      </w:r>
      <w:r w:rsidR="00381974">
        <w:rPr>
          <w:sz w:val="22"/>
          <w:szCs w:val="22"/>
        </w:rPr>
        <w:t xml:space="preserve">. </w:t>
      </w:r>
      <w:r w:rsidR="00EE58E7">
        <w:rPr>
          <w:sz w:val="22"/>
          <w:szCs w:val="22"/>
        </w:rPr>
        <w:t xml:space="preserve"> </w:t>
      </w:r>
      <w:r w:rsidR="00647F1D">
        <w:rPr>
          <w:sz w:val="22"/>
          <w:szCs w:val="22"/>
        </w:rPr>
        <w:t xml:space="preserve"> </w:t>
      </w:r>
    </w:p>
    <w:p w14:paraId="0FA21ABC" w14:textId="77777777" w:rsidR="00A51BA9" w:rsidRDefault="00A51BA9" w:rsidP="00F31CEB">
      <w:pPr>
        <w:rPr>
          <w:sz w:val="22"/>
          <w:szCs w:val="22"/>
        </w:rPr>
      </w:pPr>
    </w:p>
    <w:p w14:paraId="58E8681A" w14:textId="77777777" w:rsidR="003942AF" w:rsidRDefault="003942AF" w:rsidP="00F31CEB">
      <w:pPr>
        <w:rPr>
          <w:sz w:val="22"/>
          <w:szCs w:val="22"/>
        </w:rPr>
      </w:pPr>
    </w:p>
    <w:p w14:paraId="66EE840F" w14:textId="77777777" w:rsidR="003942AF" w:rsidRPr="002E1712" w:rsidRDefault="003942AF" w:rsidP="00F31CEB">
      <w:pPr>
        <w:rPr>
          <w:sz w:val="22"/>
          <w:szCs w:val="22"/>
        </w:rPr>
      </w:pPr>
    </w:p>
    <w:tbl>
      <w:tblPr>
        <w:tblStyle w:val="TableGrid"/>
        <w:tblW w:w="0" w:type="auto"/>
        <w:tblLook w:val="04A0" w:firstRow="1" w:lastRow="0" w:firstColumn="1" w:lastColumn="0" w:noHBand="0" w:noVBand="1"/>
      </w:tblPr>
      <w:tblGrid>
        <w:gridCol w:w="4985"/>
        <w:gridCol w:w="1154"/>
        <w:gridCol w:w="3437"/>
      </w:tblGrid>
      <w:tr w:rsidR="00A51BA9" w:rsidRPr="008F5F2E" w14:paraId="11E06F4F" w14:textId="77777777" w:rsidTr="00C33F58">
        <w:tc>
          <w:tcPr>
            <w:tcW w:w="11016" w:type="dxa"/>
            <w:gridSpan w:val="3"/>
          </w:tcPr>
          <w:p w14:paraId="674D32C0" w14:textId="77777777" w:rsidR="00A51BA9" w:rsidRPr="00151FE7" w:rsidRDefault="00597C9E" w:rsidP="00F31CEB">
            <w:pPr>
              <w:rPr>
                <w:b/>
                <w:sz w:val="20"/>
                <w:szCs w:val="20"/>
              </w:rPr>
            </w:pPr>
            <w:r w:rsidRPr="00597C9E">
              <w:rPr>
                <w:b/>
                <w:sz w:val="20"/>
                <w:szCs w:val="20"/>
              </w:rPr>
              <w:t>Table 2A</w:t>
            </w:r>
          </w:p>
          <w:p w14:paraId="17A0E0E5" w14:textId="77777777" w:rsidR="008E4A74" w:rsidRDefault="00CC34B9">
            <w:pPr>
              <w:rPr>
                <w:sz w:val="20"/>
                <w:szCs w:val="20"/>
              </w:rPr>
            </w:pPr>
            <w:r>
              <w:rPr>
                <w:sz w:val="20"/>
                <w:szCs w:val="20"/>
              </w:rPr>
              <w:t>Rate</w:t>
            </w:r>
            <w:r w:rsidR="002B05F6">
              <w:rPr>
                <w:sz w:val="20"/>
                <w:szCs w:val="20"/>
              </w:rPr>
              <w:t>s</w:t>
            </w:r>
            <w:r>
              <w:rPr>
                <w:sz w:val="20"/>
                <w:szCs w:val="20"/>
              </w:rPr>
              <w:t xml:space="preserve"> of aging </w:t>
            </w:r>
            <w:r w:rsidR="00154D58" w:rsidRPr="00154D58">
              <w:rPr>
                <w:sz w:val="20"/>
                <w:szCs w:val="20"/>
              </w:rPr>
              <w:t xml:space="preserve">are the same in haploid </w:t>
            </w:r>
            <w:r w:rsidRPr="00154D58">
              <w:rPr>
                <w:sz w:val="20"/>
                <w:szCs w:val="20"/>
              </w:rPr>
              <w:t>BY4741</w:t>
            </w:r>
            <w:r>
              <w:rPr>
                <w:sz w:val="20"/>
                <w:szCs w:val="20"/>
              </w:rPr>
              <w:t xml:space="preserve"> and</w:t>
            </w:r>
            <w:r w:rsidRPr="00154D58">
              <w:rPr>
                <w:sz w:val="20"/>
                <w:szCs w:val="20"/>
              </w:rPr>
              <w:t xml:space="preserve"> BY4742</w:t>
            </w:r>
            <w:r>
              <w:rPr>
                <w:sz w:val="20"/>
                <w:szCs w:val="20"/>
              </w:rPr>
              <w:t xml:space="preserve"> </w:t>
            </w:r>
            <w:r w:rsidR="00154D58" w:rsidRPr="00154D58">
              <w:rPr>
                <w:sz w:val="20"/>
                <w:szCs w:val="20"/>
              </w:rPr>
              <w:t>based on nest model test</w:t>
            </w:r>
            <w:r>
              <w:rPr>
                <w:sz w:val="20"/>
                <w:szCs w:val="20"/>
              </w:rPr>
              <w:t>s</w:t>
            </w:r>
            <w:r w:rsidR="00154D58" w:rsidRPr="00154D58">
              <w:rPr>
                <w:sz w:val="20"/>
                <w:szCs w:val="20"/>
              </w:rPr>
              <w:t xml:space="preserve">. </w:t>
            </w:r>
          </w:p>
        </w:tc>
      </w:tr>
      <w:tr w:rsidR="00A51BA9" w:rsidRPr="008F5F2E" w14:paraId="211EC1B4" w14:textId="77777777" w:rsidTr="00C33F58">
        <w:tc>
          <w:tcPr>
            <w:tcW w:w="5868" w:type="dxa"/>
          </w:tcPr>
          <w:p w14:paraId="6A1AF36D" w14:textId="77777777" w:rsidR="00356695" w:rsidRPr="008F5F2E" w:rsidRDefault="00154D58" w:rsidP="00F31CEB">
            <w:pPr>
              <w:rPr>
                <w:sz w:val="20"/>
                <w:szCs w:val="20"/>
              </w:rPr>
            </w:pPr>
            <w:r w:rsidRPr="00154D58">
              <w:rPr>
                <w:sz w:val="20"/>
                <w:szCs w:val="20"/>
              </w:rPr>
              <w:t>Models</w:t>
            </w:r>
          </w:p>
        </w:tc>
        <w:tc>
          <w:tcPr>
            <w:tcW w:w="1260" w:type="dxa"/>
          </w:tcPr>
          <w:p w14:paraId="26F9929D" w14:textId="77777777" w:rsidR="00356695" w:rsidRPr="008F5F2E" w:rsidRDefault="00557695" w:rsidP="00F31CEB">
            <w:pPr>
              <w:rPr>
                <w:sz w:val="20"/>
                <w:szCs w:val="20"/>
              </w:rPr>
            </w:pPr>
            <w:r>
              <w:rPr>
                <w:sz w:val="20"/>
                <w:szCs w:val="20"/>
              </w:rPr>
              <w:t xml:space="preserve">    </w:t>
            </w:r>
            <w:proofErr w:type="gramStart"/>
            <w:r w:rsidR="00154D58" w:rsidRPr="00154D58">
              <w:rPr>
                <w:sz w:val="20"/>
                <w:szCs w:val="20"/>
              </w:rPr>
              <w:t>lnL</w:t>
            </w:r>
            <w:proofErr w:type="gramEnd"/>
          </w:p>
        </w:tc>
        <w:tc>
          <w:tcPr>
            <w:tcW w:w="3888" w:type="dxa"/>
          </w:tcPr>
          <w:p w14:paraId="4F7A47BB" w14:textId="77777777" w:rsidR="00356695" w:rsidRPr="008F5F2E" w:rsidRDefault="00356695" w:rsidP="00F31CEB">
            <w:pPr>
              <w:rPr>
                <w:rFonts w:ascii="Arial" w:hAnsi="Arial" w:cs="Arial"/>
                <w:b/>
                <w:bCs/>
                <w:kern w:val="32"/>
                <w:sz w:val="20"/>
                <w:szCs w:val="20"/>
              </w:rPr>
            </w:pPr>
          </w:p>
        </w:tc>
      </w:tr>
      <w:tr w:rsidR="00A51BA9" w:rsidRPr="008F5F2E" w14:paraId="3914D342" w14:textId="77777777" w:rsidTr="00C33F58">
        <w:tc>
          <w:tcPr>
            <w:tcW w:w="5868" w:type="dxa"/>
          </w:tcPr>
          <w:p w14:paraId="33F9D807" w14:textId="77777777" w:rsidR="00A51BA9" w:rsidRPr="008F5F2E" w:rsidRDefault="00154D58" w:rsidP="00F31CEB">
            <w:pPr>
              <w:rPr>
                <w:sz w:val="20"/>
                <w:szCs w:val="20"/>
              </w:rPr>
            </w:pPr>
            <w:r w:rsidRPr="00154D58">
              <w:rPr>
                <w:sz w:val="20"/>
                <w:szCs w:val="20"/>
              </w:rPr>
              <w:t xml:space="preserve">H0   </w:t>
            </w:r>
            <w:r w:rsidR="00361BB4" w:rsidRPr="00361BB4">
              <w:rPr>
                <w:i/>
                <w:sz w:val="20"/>
                <w:szCs w:val="20"/>
              </w:rPr>
              <w:t>I</w:t>
            </w:r>
            <w:r w:rsidRPr="00154D58">
              <w:rPr>
                <w:sz w:val="20"/>
                <w:szCs w:val="20"/>
                <w:vertAlign w:val="subscript"/>
              </w:rPr>
              <w:t>BY4741</w:t>
            </w:r>
            <w:r w:rsidRPr="00154D58">
              <w:rPr>
                <w:sz w:val="20"/>
                <w:szCs w:val="20"/>
              </w:rPr>
              <w:t xml:space="preserve">= </w:t>
            </w:r>
            <w:r w:rsidR="00361BB4" w:rsidRPr="00361BB4">
              <w:rPr>
                <w:i/>
                <w:sz w:val="20"/>
                <w:szCs w:val="20"/>
              </w:rPr>
              <w:t>I</w:t>
            </w:r>
            <w:r w:rsidRPr="00154D58">
              <w:rPr>
                <w:sz w:val="20"/>
                <w:szCs w:val="20"/>
                <w:vertAlign w:val="subscript"/>
              </w:rPr>
              <w:t>BY4742</w:t>
            </w:r>
            <w:r w:rsidRPr="00154D58">
              <w:rPr>
                <w:sz w:val="20"/>
                <w:szCs w:val="20"/>
              </w:rPr>
              <w:t xml:space="preserve">, </w:t>
            </w:r>
            <w:r w:rsidR="00361BB4" w:rsidRPr="00361BB4">
              <w:rPr>
                <w:i/>
                <w:sz w:val="20"/>
                <w:szCs w:val="20"/>
              </w:rPr>
              <w:t>G</w:t>
            </w:r>
            <w:r w:rsidRPr="00154D58">
              <w:rPr>
                <w:sz w:val="20"/>
                <w:szCs w:val="20"/>
                <w:vertAlign w:val="subscript"/>
              </w:rPr>
              <w:t>BY4741</w:t>
            </w:r>
            <w:r w:rsidRPr="00154D58">
              <w:rPr>
                <w:sz w:val="20"/>
                <w:szCs w:val="20"/>
              </w:rPr>
              <w:t xml:space="preserve">= </w:t>
            </w:r>
            <w:r w:rsidR="00361BB4" w:rsidRPr="00361BB4">
              <w:rPr>
                <w:i/>
                <w:sz w:val="20"/>
                <w:szCs w:val="20"/>
              </w:rPr>
              <w:t>G</w:t>
            </w:r>
            <w:r w:rsidRPr="00154D58">
              <w:rPr>
                <w:sz w:val="20"/>
                <w:szCs w:val="20"/>
                <w:vertAlign w:val="subscript"/>
              </w:rPr>
              <w:t>BY4742</w:t>
            </w:r>
            <w:r w:rsidRPr="00154D58">
              <w:rPr>
                <w:sz w:val="20"/>
                <w:szCs w:val="20"/>
              </w:rPr>
              <w:t xml:space="preserve"> </w:t>
            </w:r>
          </w:p>
        </w:tc>
        <w:tc>
          <w:tcPr>
            <w:tcW w:w="1260" w:type="dxa"/>
          </w:tcPr>
          <w:p w14:paraId="12E162E1" w14:textId="77777777" w:rsidR="00A51BA9" w:rsidRPr="008F5F2E" w:rsidRDefault="00154D58" w:rsidP="00F31CEB">
            <w:pPr>
              <w:rPr>
                <w:sz w:val="20"/>
                <w:szCs w:val="20"/>
              </w:rPr>
            </w:pPr>
            <w:r w:rsidRPr="00154D58">
              <w:rPr>
                <w:sz w:val="20"/>
                <w:szCs w:val="20"/>
              </w:rPr>
              <w:t>-587.3</w:t>
            </w:r>
          </w:p>
        </w:tc>
        <w:tc>
          <w:tcPr>
            <w:tcW w:w="3888" w:type="dxa"/>
          </w:tcPr>
          <w:p w14:paraId="6B9B1F83" w14:textId="77777777" w:rsidR="00A51BA9" w:rsidRPr="008F5F2E" w:rsidRDefault="00A51BA9" w:rsidP="00F31CEB">
            <w:pPr>
              <w:rPr>
                <w:sz w:val="20"/>
                <w:szCs w:val="20"/>
              </w:rPr>
            </w:pPr>
          </w:p>
        </w:tc>
      </w:tr>
      <w:tr w:rsidR="00A51BA9" w:rsidRPr="008F5F2E" w14:paraId="0FEE58BA" w14:textId="77777777" w:rsidTr="00C33F58">
        <w:tc>
          <w:tcPr>
            <w:tcW w:w="5868" w:type="dxa"/>
          </w:tcPr>
          <w:p w14:paraId="6EF96FC1" w14:textId="77777777" w:rsidR="00A51BA9" w:rsidRPr="008F5F2E" w:rsidRDefault="00154D58" w:rsidP="00F31CEB">
            <w:pPr>
              <w:rPr>
                <w:sz w:val="20"/>
                <w:szCs w:val="20"/>
              </w:rPr>
            </w:pPr>
            <w:r w:rsidRPr="00154D58">
              <w:rPr>
                <w:sz w:val="20"/>
                <w:szCs w:val="20"/>
              </w:rPr>
              <w:t>H1</w:t>
            </w:r>
            <w:r w:rsidR="00361BB4" w:rsidRPr="00361BB4">
              <w:rPr>
                <w:sz w:val="20"/>
                <w:szCs w:val="20"/>
                <w:vertAlign w:val="subscript"/>
              </w:rPr>
              <w:t>i</w:t>
            </w:r>
            <w:r w:rsidRPr="00154D58">
              <w:rPr>
                <w:sz w:val="20"/>
                <w:szCs w:val="20"/>
              </w:rPr>
              <w:t xml:space="preserve">  </w:t>
            </w:r>
            <w:r w:rsidR="00361BB4" w:rsidRPr="00361BB4">
              <w:rPr>
                <w:i/>
                <w:sz w:val="20"/>
                <w:szCs w:val="20"/>
              </w:rPr>
              <w:t>I</w:t>
            </w:r>
            <w:r w:rsidRPr="00154D58">
              <w:rPr>
                <w:sz w:val="20"/>
                <w:szCs w:val="20"/>
                <w:vertAlign w:val="subscript"/>
              </w:rPr>
              <w:t>BY4741</w:t>
            </w:r>
            <w:r w:rsidRPr="00154D58">
              <w:rPr>
                <w:rFonts w:hint="eastAsia"/>
                <w:sz w:val="20"/>
                <w:szCs w:val="20"/>
              </w:rPr>
              <w:t>≠</w:t>
            </w:r>
            <w:r w:rsidRPr="00154D58">
              <w:rPr>
                <w:sz w:val="20"/>
                <w:szCs w:val="20"/>
              </w:rPr>
              <w:t xml:space="preserve"> </w:t>
            </w:r>
            <w:r w:rsidR="00361BB4" w:rsidRPr="00361BB4">
              <w:rPr>
                <w:i/>
                <w:sz w:val="20"/>
                <w:szCs w:val="20"/>
              </w:rPr>
              <w:t>I</w:t>
            </w:r>
            <w:r w:rsidRPr="00154D58">
              <w:rPr>
                <w:sz w:val="20"/>
                <w:szCs w:val="20"/>
                <w:vertAlign w:val="subscript"/>
              </w:rPr>
              <w:t>BY4742</w:t>
            </w:r>
            <w:r w:rsidRPr="00154D58">
              <w:rPr>
                <w:sz w:val="20"/>
                <w:szCs w:val="20"/>
              </w:rPr>
              <w:t xml:space="preserve">, </w:t>
            </w:r>
            <w:r w:rsidR="00361BB4" w:rsidRPr="00361BB4">
              <w:rPr>
                <w:i/>
                <w:sz w:val="20"/>
                <w:szCs w:val="20"/>
              </w:rPr>
              <w:t>G</w:t>
            </w:r>
            <w:r w:rsidRPr="00154D58">
              <w:rPr>
                <w:sz w:val="20"/>
                <w:szCs w:val="20"/>
                <w:vertAlign w:val="subscript"/>
              </w:rPr>
              <w:t>BY4741</w:t>
            </w:r>
            <w:r w:rsidRPr="00154D58">
              <w:rPr>
                <w:sz w:val="20"/>
                <w:szCs w:val="20"/>
              </w:rPr>
              <w:t xml:space="preserve">= </w:t>
            </w:r>
            <w:r w:rsidR="00361BB4" w:rsidRPr="00361BB4">
              <w:rPr>
                <w:i/>
                <w:sz w:val="20"/>
                <w:szCs w:val="20"/>
              </w:rPr>
              <w:t>G</w:t>
            </w:r>
            <w:r w:rsidRPr="00154D58">
              <w:rPr>
                <w:sz w:val="20"/>
                <w:szCs w:val="20"/>
                <w:vertAlign w:val="subscript"/>
              </w:rPr>
              <w:t>BY4742</w:t>
            </w:r>
          </w:p>
        </w:tc>
        <w:tc>
          <w:tcPr>
            <w:tcW w:w="1260" w:type="dxa"/>
          </w:tcPr>
          <w:p w14:paraId="724124B7" w14:textId="77777777" w:rsidR="00A51BA9" w:rsidRPr="008F5F2E" w:rsidRDefault="00154D58" w:rsidP="00F31CEB">
            <w:pPr>
              <w:rPr>
                <w:sz w:val="20"/>
                <w:szCs w:val="20"/>
              </w:rPr>
            </w:pPr>
            <w:r w:rsidRPr="00154D58">
              <w:rPr>
                <w:sz w:val="20"/>
                <w:szCs w:val="20"/>
              </w:rPr>
              <w:t>-579.4</w:t>
            </w:r>
          </w:p>
        </w:tc>
        <w:tc>
          <w:tcPr>
            <w:tcW w:w="3888" w:type="dxa"/>
          </w:tcPr>
          <w:p w14:paraId="482A6602" w14:textId="77777777" w:rsidR="00A51BA9" w:rsidRPr="008F5F2E" w:rsidRDefault="00154D58" w:rsidP="00F31CEB">
            <w:pPr>
              <w:rPr>
                <w:sz w:val="20"/>
                <w:szCs w:val="20"/>
              </w:rPr>
            </w:pPr>
            <w:r w:rsidRPr="00154D58">
              <w:rPr>
                <w:sz w:val="20"/>
                <w:szCs w:val="20"/>
              </w:rPr>
              <w:t xml:space="preserve">Best parsimonious model </w:t>
            </w:r>
          </w:p>
          <w:p w14:paraId="1D98395D" w14:textId="77777777" w:rsidR="00A51BA9" w:rsidRPr="008F5F2E" w:rsidRDefault="00154D58" w:rsidP="00F31CEB">
            <w:pPr>
              <w:rPr>
                <w:sz w:val="20"/>
                <w:szCs w:val="20"/>
              </w:rPr>
            </w:pPr>
            <w:proofErr w:type="gramStart"/>
            <w:r w:rsidRPr="00154D58">
              <w:rPr>
                <w:sz w:val="20"/>
                <w:szCs w:val="20"/>
              </w:rPr>
              <w:t>p</w:t>
            </w:r>
            <w:proofErr w:type="gramEnd"/>
            <w:r w:rsidRPr="00154D58">
              <w:rPr>
                <w:sz w:val="20"/>
                <w:szCs w:val="20"/>
              </w:rPr>
              <w:t>-value=7.2x10</w:t>
            </w:r>
            <w:r w:rsidRPr="00154D58">
              <w:rPr>
                <w:sz w:val="20"/>
                <w:szCs w:val="20"/>
                <w:vertAlign w:val="superscript"/>
              </w:rPr>
              <w:t>-5</w:t>
            </w:r>
            <w:r w:rsidRPr="00154D58">
              <w:rPr>
                <w:sz w:val="20"/>
                <w:szCs w:val="20"/>
              </w:rPr>
              <w:t>(chi-square, df=1)</w:t>
            </w:r>
          </w:p>
          <w:p w14:paraId="73DD6811" w14:textId="77777777" w:rsidR="00A51BA9" w:rsidRPr="008F5F2E" w:rsidRDefault="00361BB4" w:rsidP="00F31CEB">
            <w:pPr>
              <w:rPr>
                <w:sz w:val="20"/>
                <w:szCs w:val="20"/>
              </w:rPr>
            </w:pPr>
            <w:r w:rsidRPr="00361BB4">
              <w:rPr>
                <w:i/>
                <w:sz w:val="20"/>
                <w:szCs w:val="20"/>
              </w:rPr>
              <w:t>G</w:t>
            </w:r>
            <w:r w:rsidR="00154D58" w:rsidRPr="00154D58">
              <w:rPr>
                <w:sz w:val="20"/>
                <w:szCs w:val="20"/>
                <w:vertAlign w:val="subscript"/>
              </w:rPr>
              <w:t>BY4741</w:t>
            </w:r>
            <w:r w:rsidR="00154D58" w:rsidRPr="00154D58">
              <w:rPr>
                <w:sz w:val="20"/>
                <w:szCs w:val="20"/>
              </w:rPr>
              <w:t xml:space="preserve">= </w:t>
            </w:r>
            <w:r w:rsidRPr="00361BB4">
              <w:rPr>
                <w:i/>
                <w:sz w:val="20"/>
                <w:szCs w:val="20"/>
              </w:rPr>
              <w:t>G</w:t>
            </w:r>
            <w:r w:rsidR="00154D58" w:rsidRPr="00154D58">
              <w:rPr>
                <w:sz w:val="20"/>
                <w:szCs w:val="20"/>
                <w:vertAlign w:val="subscript"/>
              </w:rPr>
              <w:t>BY4742</w:t>
            </w:r>
            <w:r w:rsidR="00154D58" w:rsidRPr="00154D58">
              <w:rPr>
                <w:sz w:val="20"/>
                <w:szCs w:val="20"/>
              </w:rPr>
              <w:t>= 0.0653</w:t>
            </w:r>
          </w:p>
        </w:tc>
      </w:tr>
      <w:tr w:rsidR="00A51BA9" w:rsidRPr="008F5F2E" w14:paraId="5E37547E" w14:textId="77777777" w:rsidTr="00C33F58">
        <w:tc>
          <w:tcPr>
            <w:tcW w:w="5868" w:type="dxa"/>
          </w:tcPr>
          <w:p w14:paraId="45CE977C" w14:textId="77777777" w:rsidR="00A51BA9" w:rsidRPr="008F5F2E" w:rsidRDefault="00154D58" w:rsidP="00F31CEB">
            <w:pPr>
              <w:rPr>
                <w:sz w:val="20"/>
                <w:szCs w:val="20"/>
              </w:rPr>
            </w:pPr>
            <w:r w:rsidRPr="00154D58">
              <w:rPr>
                <w:sz w:val="20"/>
                <w:szCs w:val="20"/>
              </w:rPr>
              <w:t>H1</w:t>
            </w:r>
            <w:r w:rsidR="00361BB4" w:rsidRPr="00361BB4">
              <w:rPr>
                <w:sz w:val="20"/>
                <w:szCs w:val="20"/>
                <w:vertAlign w:val="subscript"/>
              </w:rPr>
              <w:t>g</w:t>
            </w:r>
            <w:r w:rsidRPr="00154D58">
              <w:rPr>
                <w:sz w:val="20"/>
                <w:szCs w:val="20"/>
              </w:rPr>
              <w:t xml:space="preserve">  </w:t>
            </w:r>
            <w:r w:rsidR="00361BB4" w:rsidRPr="00361BB4">
              <w:rPr>
                <w:i/>
                <w:sz w:val="20"/>
                <w:szCs w:val="20"/>
              </w:rPr>
              <w:t>I</w:t>
            </w:r>
            <w:r w:rsidRPr="00154D58">
              <w:rPr>
                <w:sz w:val="20"/>
                <w:szCs w:val="20"/>
                <w:vertAlign w:val="subscript"/>
              </w:rPr>
              <w:t>BY4741</w:t>
            </w:r>
            <w:r w:rsidRPr="00154D58">
              <w:rPr>
                <w:sz w:val="20"/>
                <w:szCs w:val="20"/>
              </w:rPr>
              <w:t xml:space="preserve">= </w:t>
            </w:r>
            <w:r w:rsidR="00361BB4" w:rsidRPr="00361BB4">
              <w:rPr>
                <w:i/>
                <w:sz w:val="20"/>
                <w:szCs w:val="20"/>
              </w:rPr>
              <w:t>I</w:t>
            </w:r>
            <w:r w:rsidRPr="00154D58">
              <w:rPr>
                <w:sz w:val="20"/>
                <w:szCs w:val="20"/>
                <w:vertAlign w:val="subscript"/>
              </w:rPr>
              <w:t>BY4742</w:t>
            </w:r>
            <w:r w:rsidRPr="00154D58">
              <w:rPr>
                <w:sz w:val="20"/>
                <w:szCs w:val="20"/>
              </w:rPr>
              <w:t xml:space="preserve">, </w:t>
            </w:r>
            <w:r w:rsidR="00361BB4" w:rsidRPr="00361BB4">
              <w:rPr>
                <w:i/>
                <w:sz w:val="20"/>
                <w:szCs w:val="20"/>
              </w:rPr>
              <w:t>G</w:t>
            </w:r>
            <w:r w:rsidRPr="00154D58">
              <w:rPr>
                <w:sz w:val="20"/>
                <w:szCs w:val="20"/>
                <w:vertAlign w:val="subscript"/>
              </w:rPr>
              <w:t>BY4741</w:t>
            </w:r>
            <w:r w:rsidRPr="00154D58">
              <w:rPr>
                <w:rFonts w:hint="eastAsia"/>
                <w:sz w:val="20"/>
                <w:szCs w:val="20"/>
              </w:rPr>
              <w:t>≠</w:t>
            </w:r>
            <w:r w:rsidR="00361BB4" w:rsidRPr="00361BB4">
              <w:rPr>
                <w:i/>
                <w:sz w:val="20"/>
                <w:szCs w:val="20"/>
              </w:rPr>
              <w:t>G</w:t>
            </w:r>
            <w:r w:rsidRPr="00154D58">
              <w:rPr>
                <w:sz w:val="20"/>
                <w:szCs w:val="20"/>
                <w:vertAlign w:val="subscript"/>
              </w:rPr>
              <w:t>BY4742</w:t>
            </w:r>
          </w:p>
        </w:tc>
        <w:tc>
          <w:tcPr>
            <w:tcW w:w="1260" w:type="dxa"/>
          </w:tcPr>
          <w:p w14:paraId="21964791" w14:textId="77777777" w:rsidR="00A51BA9" w:rsidRPr="008F5F2E" w:rsidRDefault="00154D58" w:rsidP="00F31CEB">
            <w:pPr>
              <w:rPr>
                <w:sz w:val="20"/>
                <w:szCs w:val="20"/>
              </w:rPr>
            </w:pPr>
            <w:r w:rsidRPr="00154D58">
              <w:rPr>
                <w:sz w:val="20"/>
                <w:szCs w:val="20"/>
              </w:rPr>
              <w:t>-581.4</w:t>
            </w:r>
          </w:p>
        </w:tc>
        <w:tc>
          <w:tcPr>
            <w:tcW w:w="3888" w:type="dxa"/>
          </w:tcPr>
          <w:p w14:paraId="1D443F26" w14:textId="77777777" w:rsidR="00A51BA9" w:rsidRPr="008F5F2E" w:rsidRDefault="00A51BA9" w:rsidP="00F31CEB">
            <w:pPr>
              <w:rPr>
                <w:sz w:val="20"/>
                <w:szCs w:val="20"/>
              </w:rPr>
            </w:pPr>
          </w:p>
        </w:tc>
      </w:tr>
      <w:tr w:rsidR="00A51BA9" w:rsidRPr="008F5F2E" w14:paraId="6EF46A9F" w14:textId="77777777" w:rsidTr="00C33F58">
        <w:tc>
          <w:tcPr>
            <w:tcW w:w="5868" w:type="dxa"/>
          </w:tcPr>
          <w:p w14:paraId="0BB14EC0" w14:textId="77777777" w:rsidR="00A51BA9" w:rsidRPr="008F5F2E" w:rsidRDefault="00154D58" w:rsidP="00F31CEB">
            <w:pPr>
              <w:rPr>
                <w:sz w:val="20"/>
                <w:szCs w:val="20"/>
              </w:rPr>
            </w:pPr>
            <w:r w:rsidRPr="00154D58">
              <w:rPr>
                <w:sz w:val="20"/>
                <w:szCs w:val="20"/>
              </w:rPr>
              <w:t xml:space="preserve">H2   </w:t>
            </w:r>
            <w:r w:rsidR="00361BB4" w:rsidRPr="00361BB4">
              <w:rPr>
                <w:i/>
                <w:sz w:val="20"/>
                <w:szCs w:val="20"/>
              </w:rPr>
              <w:t>I</w:t>
            </w:r>
            <w:r w:rsidRPr="00154D58">
              <w:rPr>
                <w:sz w:val="20"/>
                <w:szCs w:val="20"/>
                <w:vertAlign w:val="subscript"/>
              </w:rPr>
              <w:t>BY4741</w:t>
            </w:r>
            <w:r w:rsidRPr="00154D58">
              <w:rPr>
                <w:rFonts w:hint="eastAsia"/>
                <w:sz w:val="20"/>
                <w:szCs w:val="20"/>
              </w:rPr>
              <w:t>≠</w:t>
            </w:r>
            <w:r w:rsidRPr="00154D58">
              <w:rPr>
                <w:sz w:val="20"/>
                <w:szCs w:val="20"/>
              </w:rPr>
              <w:t xml:space="preserve"> </w:t>
            </w:r>
            <w:r w:rsidR="00361BB4" w:rsidRPr="00361BB4">
              <w:rPr>
                <w:i/>
                <w:sz w:val="20"/>
                <w:szCs w:val="20"/>
              </w:rPr>
              <w:t>I</w:t>
            </w:r>
            <w:r w:rsidRPr="00154D58">
              <w:rPr>
                <w:sz w:val="20"/>
                <w:szCs w:val="20"/>
                <w:vertAlign w:val="subscript"/>
              </w:rPr>
              <w:t>BY4742</w:t>
            </w:r>
            <w:r w:rsidRPr="00154D58">
              <w:rPr>
                <w:sz w:val="20"/>
                <w:szCs w:val="20"/>
              </w:rPr>
              <w:t xml:space="preserve">, </w:t>
            </w:r>
            <w:r w:rsidR="00361BB4" w:rsidRPr="00361BB4">
              <w:rPr>
                <w:i/>
                <w:sz w:val="20"/>
                <w:szCs w:val="20"/>
              </w:rPr>
              <w:t>G</w:t>
            </w:r>
            <w:r w:rsidRPr="00154D58">
              <w:rPr>
                <w:sz w:val="20"/>
                <w:szCs w:val="20"/>
                <w:vertAlign w:val="subscript"/>
              </w:rPr>
              <w:t>BY4741</w:t>
            </w:r>
            <w:r w:rsidRPr="00154D58">
              <w:rPr>
                <w:rFonts w:hint="eastAsia"/>
                <w:sz w:val="20"/>
                <w:szCs w:val="20"/>
              </w:rPr>
              <w:t>≠</w:t>
            </w:r>
            <w:r w:rsidR="00361BB4" w:rsidRPr="00361BB4">
              <w:rPr>
                <w:i/>
                <w:sz w:val="20"/>
                <w:szCs w:val="20"/>
              </w:rPr>
              <w:t>G</w:t>
            </w:r>
            <w:r w:rsidRPr="00154D58">
              <w:rPr>
                <w:sz w:val="20"/>
                <w:szCs w:val="20"/>
                <w:vertAlign w:val="subscript"/>
              </w:rPr>
              <w:t>BY4742</w:t>
            </w:r>
          </w:p>
        </w:tc>
        <w:tc>
          <w:tcPr>
            <w:tcW w:w="1260" w:type="dxa"/>
          </w:tcPr>
          <w:p w14:paraId="2C26E196" w14:textId="77777777" w:rsidR="00A51BA9" w:rsidRPr="008F5F2E" w:rsidRDefault="00154D58" w:rsidP="00F31CEB">
            <w:pPr>
              <w:rPr>
                <w:sz w:val="20"/>
                <w:szCs w:val="20"/>
              </w:rPr>
            </w:pPr>
            <w:r w:rsidRPr="00154D58">
              <w:rPr>
                <w:sz w:val="20"/>
                <w:szCs w:val="20"/>
              </w:rPr>
              <w:t>-579.4</w:t>
            </w:r>
          </w:p>
        </w:tc>
        <w:tc>
          <w:tcPr>
            <w:tcW w:w="3888" w:type="dxa"/>
          </w:tcPr>
          <w:p w14:paraId="6AA8F60E" w14:textId="77777777" w:rsidR="00A51BA9" w:rsidRPr="008F5F2E" w:rsidRDefault="00A51BA9" w:rsidP="00F31CEB">
            <w:pPr>
              <w:rPr>
                <w:sz w:val="20"/>
                <w:szCs w:val="20"/>
              </w:rPr>
            </w:pPr>
          </w:p>
        </w:tc>
      </w:tr>
    </w:tbl>
    <w:p w14:paraId="31AB5969" w14:textId="77777777" w:rsidR="00A51BA9" w:rsidRDefault="00A51BA9" w:rsidP="00F31CEB">
      <w:pPr>
        <w:rPr>
          <w:sz w:val="22"/>
          <w:szCs w:val="22"/>
        </w:rPr>
      </w:pPr>
    </w:p>
    <w:p w14:paraId="1591F088" w14:textId="77777777" w:rsidR="003942AF" w:rsidRDefault="003942AF" w:rsidP="00F31CEB">
      <w:pPr>
        <w:rPr>
          <w:sz w:val="22"/>
          <w:szCs w:val="22"/>
        </w:rPr>
      </w:pPr>
    </w:p>
    <w:p w14:paraId="1AC54DA7" w14:textId="77777777" w:rsidR="003942AF" w:rsidRPr="002E1712" w:rsidRDefault="003942AF" w:rsidP="00F31CEB">
      <w:pPr>
        <w:rPr>
          <w:sz w:val="22"/>
          <w:szCs w:val="22"/>
        </w:rPr>
      </w:pPr>
    </w:p>
    <w:tbl>
      <w:tblPr>
        <w:tblStyle w:val="TableGrid"/>
        <w:tblW w:w="0" w:type="auto"/>
        <w:tblLook w:val="04A0" w:firstRow="1" w:lastRow="0" w:firstColumn="1" w:lastColumn="0" w:noHBand="0" w:noVBand="1"/>
      </w:tblPr>
      <w:tblGrid>
        <w:gridCol w:w="5418"/>
        <w:gridCol w:w="900"/>
        <w:gridCol w:w="3258"/>
      </w:tblGrid>
      <w:tr w:rsidR="00A51BA9" w:rsidRPr="008F5F2E" w14:paraId="59FECBBD" w14:textId="77777777" w:rsidTr="001C70B5">
        <w:tc>
          <w:tcPr>
            <w:tcW w:w="9576" w:type="dxa"/>
            <w:gridSpan w:val="3"/>
          </w:tcPr>
          <w:p w14:paraId="1E40B4A5" w14:textId="77777777" w:rsidR="00A51BA9" w:rsidRPr="00151FE7" w:rsidRDefault="00597C9E" w:rsidP="00F31CEB">
            <w:pPr>
              <w:rPr>
                <w:b/>
                <w:sz w:val="20"/>
                <w:szCs w:val="20"/>
              </w:rPr>
            </w:pPr>
            <w:r w:rsidRPr="00597C9E">
              <w:rPr>
                <w:b/>
                <w:sz w:val="20"/>
                <w:szCs w:val="20"/>
              </w:rPr>
              <w:t>Table 2B</w:t>
            </w:r>
          </w:p>
          <w:p w14:paraId="335EE187" w14:textId="77777777" w:rsidR="008E4A74" w:rsidRDefault="00154D58">
            <w:pPr>
              <w:rPr>
                <w:sz w:val="20"/>
                <w:szCs w:val="20"/>
              </w:rPr>
            </w:pPr>
            <w:r w:rsidRPr="00154D58">
              <w:rPr>
                <w:sz w:val="20"/>
                <w:szCs w:val="20"/>
              </w:rPr>
              <w:t xml:space="preserve">Aging rate is faster in diploid </w:t>
            </w:r>
            <w:r w:rsidR="008C6FD4">
              <w:rPr>
                <w:sz w:val="20"/>
                <w:szCs w:val="20"/>
              </w:rPr>
              <w:t xml:space="preserve">BY4743 </w:t>
            </w:r>
            <w:r w:rsidRPr="00154D58">
              <w:rPr>
                <w:sz w:val="20"/>
                <w:szCs w:val="20"/>
              </w:rPr>
              <w:t>than in haploid strains based on nest model test</w:t>
            </w:r>
            <w:r w:rsidR="008C6FD4">
              <w:rPr>
                <w:sz w:val="20"/>
                <w:szCs w:val="20"/>
              </w:rPr>
              <w:t>s</w:t>
            </w:r>
            <w:r w:rsidRPr="00154D58">
              <w:rPr>
                <w:sz w:val="20"/>
                <w:szCs w:val="20"/>
              </w:rPr>
              <w:t xml:space="preserve">. </w:t>
            </w:r>
          </w:p>
        </w:tc>
      </w:tr>
      <w:tr w:rsidR="00A51BA9" w:rsidRPr="008F5F2E" w14:paraId="5D8A99F2" w14:textId="77777777" w:rsidTr="00096976">
        <w:tc>
          <w:tcPr>
            <w:tcW w:w="5418" w:type="dxa"/>
          </w:tcPr>
          <w:p w14:paraId="1EDAE761" w14:textId="77777777" w:rsidR="00356695" w:rsidRPr="008F5F2E" w:rsidRDefault="00154D58" w:rsidP="00F31CEB">
            <w:pPr>
              <w:rPr>
                <w:sz w:val="20"/>
                <w:szCs w:val="20"/>
              </w:rPr>
            </w:pPr>
            <w:r w:rsidRPr="00154D58">
              <w:rPr>
                <w:sz w:val="20"/>
                <w:szCs w:val="20"/>
              </w:rPr>
              <w:t>Models</w:t>
            </w:r>
          </w:p>
        </w:tc>
        <w:tc>
          <w:tcPr>
            <w:tcW w:w="900" w:type="dxa"/>
          </w:tcPr>
          <w:p w14:paraId="4EEB4649" w14:textId="77777777" w:rsidR="00356695" w:rsidRPr="008F5F2E" w:rsidRDefault="00557695" w:rsidP="00F31CEB">
            <w:pPr>
              <w:rPr>
                <w:sz w:val="20"/>
                <w:szCs w:val="20"/>
              </w:rPr>
            </w:pPr>
            <w:r>
              <w:rPr>
                <w:sz w:val="20"/>
                <w:szCs w:val="20"/>
              </w:rPr>
              <w:t xml:space="preserve">    </w:t>
            </w:r>
            <w:proofErr w:type="gramStart"/>
            <w:r w:rsidR="00154D58" w:rsidRPr="00154D58">
              <w:rPr>
                <w:sz w:val="20"/>
                <w:szCs w:val="20"/>
              </w:rPr>
              <w:t>lnL</w:t>
            </w:r>
            <w:proofErr w:type="gramEnd"/>
          </w:p>
        </w:tc>
        <w:tc>
          <w:tcPr>
            <w:tcW w:w="3258" w:type="dxa"/>
          </w:tcPr>
          <w:p w14:paraId="32F43463" w14:textId="77777777" w:rsidR="00356695" w:rsidRPr="008F5F2E" w:rsidRDefault="00356695" w:rsidP="00F31CEB">
            <w:pPr>
              <w:rPr>
                <w:rFonts w:ascii="Arial" w:hAnsi="Arial" w:cs="Arial"/>
                <w:b/>
                <w:bCs/>
                <w:kern w:val="32"/>
                <w:sz w:val="20"/>
                <w:szCs w:val="20"/>
              </w:rPr>
            </w:pPr>
          </w:p>
        </w:tc>
      </w:tr>
      <w:tr w:rsidR="00A51BA9" w:rsidRPr="008F5F2E" w14:paraId="1033D823" w14:textId="77777777" w:rsidTr="00096976">
        <w:tc>
          <w:tcPr>
            <w:tcW w:w="5418" w:type="dxa"/>
          </w:tcPr>
          <w:p w14:paraId="2940CCE8" w14:textId="77777777" w:rsidR="00A51BA9" w:rsidRPr="008F5F2E" w:rsidRDefault="00154D58" w:rsidP="00F31CEB">
            <w:pPr>
              <w:rPr>
                <w:sz w:val="20"/>
                <w:szCs w:val="20"/>
              </w:rPr>
            </w:pPr>
            <w:r w:rsidRPr="00154D58">
              <w:rPr>
                <w:sz w:val="20"/>
                <w:szCs w:val="20"/>
              </w:rPr>
              <w:t xml:space="preserve">H0   </w:t>
            </w:r>
            <w:r w:rsidR="00187D9B">
              <w:rPr>
                <w:sz w:val="20"/>
                <w:szCs w:val="20"/>
              </w:rPr>
              <w:t xml:space="preserve">    </w:t>
            </w:r>
            <w:r w:rsidR="00361BB4" w:rsidRPr="00361BB4">
              <w:rPr>
                <w:i/>
                <w:sz w:val="20"/>
                <w:szCs w:val="20"/>
              </w:rPr>
              <w:t>I</w:t>
            </w:r>
            <w:r w:rsidRPr="00154D58">
              <w:rPr>
                <w:sz w:val="20"/>
                <w:szCs w:val="20"/>
                <w:vertAlign w:val="subscript"/>
              </w:rPr>
              <w:t>BY4741</w:t>
            </w:r>
            <w:r w:rsidR="00187D9B">
              <w:rPr>
                <w:sz w:val="20"/>
                <w:szCs w:val="20"/>
                <w:vertAlign w:val="subscript"/>
              </w:rPr>
              <w:t xml:space="preserve"> </w:t>
            </w:r>
            <w:r w:rsidRPr="00154D58">
              <w:rPr>
                <w:sz w:val="20"/>
                <w:szCs w:val="20"/>
              </w:rPr>
              <w:t xml:space="preserve">= </w:t>
            </w:r>
            <w:r w:rsidR="00361BB4" w:rsidRPr="00361BB4">
              <w:rPr>
                <w:i/>
                <w:sz w:val="20"/>
                <w:szCs w:val="20"/>
              </w:rPr>
              <w:t>I</w:t>
            </w:r>
            <w:r w:rsidRPr="00154D58">
              <w:rPr>
                <w:sz w:val="20"/>
                <w:szCs w:val="20"/>
                <w:vertAlign w:val="subscript"/>
              </w:rPr>
              <w:t>BY4742</w:t>
            </w:r>
            <w:r w:rsidR="00187D9B">
              <w:rPr>
                <w:sz w:val="20"/>
                <w:szCs w:val="20"/>
                <w:vertAlign w:val="subscript"/>
              </w:rPr>
              <w:t xml:space="preserve">  </w:t>
            </w:r>
            <w:proofErr w:type="gramStart"/>
            <w:r w:rsidRPr="00154D58">
              <w:rPr>
                <w:sz w:val="20"/>
                <w:szCs w:val="20"/>
              </w:rPr>
              <w:t xml:space="preserve">= </w:t>
            </w:r>
            <w:r w:rsidR="00187D9B">
              <w:rPr>
                <w:sz w:val="20"/>
                <w:szCs w:val="20"/>
              </w:rPr>
              <w:t xml:space="preserve"> </w:t>
            </w:r>
            <w:r w:rsidR="00361BB4" w:rsidRPr="00361BB4">
              <w:rPr>
                <w:i/>
                <w:sz w:val="20"/>
                <w:szCs w:val="20"/>
              </w:rPr>
              <w:t>I</w:t>
            </w:r>
            <w:r w:rsidRPr="00154D58">
              <w:rPr>
                <w:sz w:val="20"/>
                <w:szCs w:val="20"/>
                <w:vertAlign w:val="subscript"/>
              </w:rPr>
              <w:t>BY4743</w:t>
            </w:r>
            <w:proofErr w:type="gramEnd"/>
            <w:r w:rsidRPr="00154D58">
              <w:rPr>
                <w:sz w:val="20"/>
                <w:szCs w:val="20"/>
              </w:rPr>
              <w:t xml:space="preserve">, </w:t>
            </w:r>
            <w:r w:rsidR="00361BB4" w:rsidRPr="00361BB4">
              <w:rPr>
                <w:i/>
                <w:sz w:val="20"/>
                <w:szCs w:val="20"/>
              </w:rPr>
              <w:t>G</w:t>
            </w:r>
            <w:r w:rsidRPr="00154D58">
              <w:rPr>
                <w:sz w:val="20"/>
                <w:szCs w:val="20"/>
                <w:vertAlign w:val="subscript"/>
              </w:rPr>
              <w:t>BY4741</w:t>
            </w:r>
            <w:r w:rsidRPr="00154D58">
              <w:rPr>
                <w:sz w:val="20"/>
                <w:szCs w:val="20"/>
              </w:rPr>
              <w:t xml:space="preserve">= </w:t>
            </w:r>
            <w:r w:rsidR="00361BB4" w:rsidRPr="00361BB4">
              <w:rPr>
                <w:i/>
                <w:sz w:val="20"/>
                <w:szCs w:val="20"/>
              </w:rPr>
              <w:t>G</w:t>
            </w:r>
            <w:r w:rsidRPr="00154D58">
              <w:rPr>
                <w:sz w:val="20"/>
                <w:szCs w:val="20"/>
                <w:vertAlign w:val="subscript"/>
              </w:rPr>
              <w:t>BY4742</w:t>
            </w:r>
            <w:r w:rsidRPr="00154D58">
              <w:rPr>
                <w:sz w:val="20"/>
                <w:szCs w:val="20"/>
              </w:rPr>
              <w:t xml:space="preserve">= </w:t>
            </w:r>
            <w:r w:rsidR="00361BB4" w:rsidRPr="00361BB4">
              <w:rPr>
                <w:i/>
                <w:sz w:val="20"/>
                <w:szCs w:val="20"/>
              </w:rPr>
              <w:t>G</w:t>
            </w:r>
            <w:r w:rsidRPr="00154D58">
              <w:rPr>
                <w:sz w:val="20"/>
                <w:szCs w:val="20"/>
                <w:vertAlign w:val="subscript"/>
              </w:rPr>
              <w:t>BY4743</w:t>
            </w:r>
          </w:p>
        </w:tc>
        <w:tc>
          <w:tcPr>
            <w:tcW w:w="900" w:type="dxa"/>
          </w:tcPr>
          <w:p w14:paraId="36019AA7" w14:textId="77777777" w:rsidR="00A51BA9" w:rsidRPr="008F5F2E" w:rsidRDefault="00154D58" w:rsidP="00F31CEB">
            <w:pPr>
              <w:rPr>
                <w:sz w:val="20"/>
                <w:szCs w:val="20"/>
              </w:rPr>
            </w:pPr>
            <w:r w:rsidRPr="00154D58">
              <w:rPr>
                <w:sz w:val="20"/>
                <w:szCs w:val="20"/>
              </w:rPr>
              <w:t>-952.7</w:t>
            </w:r>
          </w:p>
        </w:tc>
        <w:tc>
          <w:tcPr>
            <w:tcW w:w="3258" w:type="dxa"/>
          </w:tcPr>
          <w:p w14:paraId="7696BF3F" w14:textId="77777777" w:rsidR="00A51BA9" w:rsidRPr="008F5F2E" w:rsidRDefault="00A51BA9" w:rsidP="00F31CEB">
            <w:pPr>
              <w:rPr>
                <w:sz w:val="20"/>
                <w:szCs w:val="20"/>
              </w:rPr>
            </w:pPr>
          </w:p>
        </w:tc>
      </w:tr>
      <w:tr w:rsidR="00A51BA9" w:rsidRPr="008F5F2E" w14:paraId="5493749A" w14:textId="77777777" w:rsidTr="00096976">
        <w:tc>
          <w:tcPr>
            <w:tcW w:w="5418" w:type="dxa"/>
          </w:tcPr>
          <w:p w14:paraId="2FF7811F" w14:textId="77777777" w:rsidR="004F07EE" w:rsidRDefault="002F767F">
            <w:pPr>
              <w:rPr>
                <w:sz w:val="20"/>
                <w:szCs w:val="20"/>
              </w:rPr>
            </w:pPr>
            <w:r w:rsidRPr="00154D58">
              <w:rPr>
                <w:sz w:val="20"/>
                <w:szCs w:val="20"/>
              </w:rPr>
              <w:t>H1</w:t>
            </w:r>
            <w:r w:rsidR="00361BB4" w:rsidRPr="00361BB4">
              <w:rPr>
                <w:sz w:val="20"/>
                <w:szCs w:val="20"/>
                <w:vertAlign w:val="subscript"/>
              </w:rPr>
              <w:t>g</w:t>
            </w:r>
            <w:r>
              <w:rPr>
                <w:sz w:val="20"/>
                <w:szCs w:val="20"/>
                <w:vertAlign w:val="subscript"/>
              </w:rPr>
              <w:t>2</w:t>
            </w:r>
            <w:r w:rsidRPr="00154D58">
              <w:rPr>
                <w:sz w:val="20"/>
                <w:szCs w:val="20"/>
              </w:rPr>
              <w:t xml:space="preserve">  </w:t>
            </w:r>
            <w:r w:rsidR="00187D9B">
              <w:rPr>
                <w:sz w:val="20"/>
                <w:szCs w:val="20"/>
              </w:rPr>
              <w:t xml:space="preserve">   </w:t>
            </w:r>
            <w:r w:rsidR="00361BB4" w:rsidRPr="00361BB4">
              <w:rPr>
                <w:i/>
                <w:sz w:val="20"/>
                <w:szCs w:val="20"/>
              </w:rPr>
              <w:t>I</w:t>
            </w:r>
            <w:r w:rsidR="00154D58" w:rsidRPr="00154D58">
              <w:rPr>
                <w:sz w:val="20"/>
                <w:szCs w:val="20"/>
                <w:vertAlign w:val="subscript"/>
              </w:rPr>
              <w:t>BY4741</w:t>
            </w:r>
            <w:r w:rsidR="00187D9B">
              <w:rPr>
                <w:sz w:val="20"/>
                <w:szCs w:val="20"/>
                <w:vertAlign w:val="subscript"/>
              </w:rPr>
              <w:t xml:space="preserve"> </w:t>
            </w:r>
            <w:r w:rsidR="00154D58" w:rsidRPr="00154D58">
              <w:rPr>
                <w:sz w:val="20"/>
                <w:szCs w:val="20"/>
              </w:rPr>
              <w:t xml:space="preserve">= </w:t>
            </w:r>
            <w:r w:rsidR="00361BB4" w:rsidRPr="00361BB4">
              <w:rPr>
                <w:i/>
                <w:sz w:val="20"/>
                <w:szCs w:val="20"/>
              </w:rPr>
              <w:t>I</w:t>
            </w:r>
            <w:r w:rsidR="00154D58" w:rsidRPr="00154D58">
              <w:rPr>
                <w:sz w:val="20"/>
                <w:szCs w:val="20"/>
                <w:vertAlign w:val="subscript"/>
              </w:rPr>
              <w:t>BY4742</w:t>
            </w:r>
            <w:r w:rsidR="00187D9B">
              <w:rPr>
                <w:sz w:val="20"/>
                <w:szCs w:val="20"/>
                <w:vertAlign w:val="subscript"/>
              </w:rPr>
              <w:t xml:space="preserve"> </w:t>
            </w:r>
            <w:r w:rsidR="00154D58" w:rsidRPr="00154D58">
              <w:rPr>
                <w:sz w:val="20"/>
                <w:szCs w:val="20"/>
              </w:rPr>
              <w:t xml:space="preserve">= </w:t>
            </w:r>
            <w:r w:rsidR="00187D9B">
              <w:rPr>
                <w:sz w:val="20"/>
                <w:szCs w:val="20"/>
              </w:rPr>
              <w:t xml:space="preserve"> </w:t>
            </w:r>
            <w:r w:rsidR="00361BB4" w:rsidRPr="00361BB4">
              <w:rPr>
                <w:i/>
                <w:sz w:val="20"/>
                <w:szCs w:val="20"/>
              </w:rPr>
              <w:t>I</w:t>
            </w:r>
            <w:r w:rsidR="00154D58" w:rsidRPr="00154D58">
              <w:rPr>
                <w:sz w:val="20"/>
                <w:szCs w:val="20"/>
                <w:vertAlign w:val="subscript"/>
              </w:rPr>
              <w:t>BY4743</w:t>
            </w:r>
            <w:r w:rsidR="00154D58" w:rsidRPr="00154D58">
              <w:rPr>
                <w:sz w:val="20"/>
                <w:szCs w:val="20"/>
              </w:rPr>
              <w:t xml:space="preserve">, </w:t>
            </w:r>
            <w:r w:rsidR="00361BB4" w:rsidRPr="00361BB4">
              <w:rPr>
                <w:i/>
                <w:sz w:val="20"/>
                <w:szCs w:val="20"/>
              </w:rPr>
              <w:t>G</w:t>
            </w:r>
            <w:r w:rsidR="00154D58" w:rsidRPr="00154D58">
              <w:rPr>
                <w:sz w:val="20"/>
                <w:szCs w:val="20"/>
                <w:vertAlign w:val="subscript"/>
              </w:rPr>
              <w:t>BY4741</w:t>
            </w:r>
            <w:r w:rsidR="00154D58" w:rsidRPr="00154D58">
              <w:rPr>
                <w:sz w:val="20"/>
                <w:szCs w:val="20"/>
              </w:rPr>
              <w:t xml:space="preserve">= </w:t>
            </w:r>
            <w:r w:rsidR="00361BB4" w:rsidRPr="00361BB4">
              <w:rPr>
                <w:i/>
                <w:sz w:val="20"/>
                <w:szCs w:val="20"/>
              </w:rPr>
              <w:t>G</w:t>
            </w:r>
            <w:r w:rsidR="00154D58" w:rsidRPr="00154D58">
              <w:rPr>
                <w:sz w:val="20"/>
                <w:szCs w:val="20"/>
                <w:vertAlign w:val="subscript"/>
              </w:rPr>
              <w:t>BY4742</w:t>
            </w:r>
            <w:r w:rsidR="00154D58" w:rsidRPr="00154D58">
              <w:rPr>
                <w:rFonts w:hint="eastAsia"/>
                <w:sz w:val="20"/>
                <w:szCs w:val="20"/>
              </w:rPr>
              <w:t>≠</w:t>
            </w:r>
            <w:r w:rsidR="00361BB4" w:rsidRPr="00361BB4">
              <w:rPr>
                <w:i/>
                <w:sz w:val="20"/>
                <w:szCs w:val="20"/>
              </w:rPr>
              <w:t>G</w:t>
            </w:r>
            <w:r w:rsidR="00154D58" w:rsidRPr="00154D58">
              <w:rPr>
                <w:sz w:val="20"/>
                <w:szCs w:val="20"/>
                <w:vertAlign w:val="subscript"/>
              </w:rPr>
              <w:t>BY4743</w:t>
            </w:r>
          </w:p>
        </w:tc>
        <w:tc>
          <w:tcPr>
            <w:tcW w:w="900" w:type="dxa"/>
          </w:tcPr>
          <w:p w14:paraId="452143E6" w14:textId="77777777" w:rsidR="00A51BA9" w:rsidRPr="008F5F2E" w:rsidRDefault="00154D58" w:rsidP="00F31CEB">
            <w:pPr>
              <w:rPr>
                <w:sz w:val="20"/>
                <w:szCs w:val="20"/>
              </w:rPr>
            </w:pPr>
            <w:r w:rsidRPr="00154D58">
              <w:rPr>
                <w:sz w:val="20"/>
                <w:szCs w:val="20"/>
              </w:rPr>
              <w:t>-946.1</w:t>
            </w:r>
          </w:p>
        </w:tc>
        <w:tc>
          <w:tcPr>
            <w:tcW w:w="3258" w:type="dxa"/>
          </w:tcPr>
          <w:p w14:paraId="2836ACE4" w14:textId="77777777" w:rsidR="00A51BA9" w:rsidRPr="008F5F2E" w:rsidRDefault="00A51BA9" w:rsidP="00F31CEB">
            <w:pPr>
              <w:rPr>
                <w:sz w:val="20"/>
                <w:szCs w:val="20"/>
              </w:rPr>
            </w:pPr>
          </w:p>
        </w:tc>
      </w:tr>
      <w:tr w:rsidR="00A51BA9" w:rsidRPr="008F5F2E" w14:paraId="4D3DB4E5" w14:textId="77777777" w:rsidTr="00096976">
        <w:tc>
          <w:tcPr>
            <w:tcW w:w="5418" w:type="dxa"/>
          </w:tcPr>
          <w:p w14:paraId="37ED269D" w14:textId="77777777" w:rsidR="004F07EE" w:rsidRDefault="002F767F">
            <w:pPr>
              <w:rPr>
                <w:sz w:val="20"/>
                <w:szCs w:val="20"/>
              </w:rPr>
            </w:pPr>
            <w:r w:rsidRPr="00154D58">
              <w:rPr>
                <w:sz w:val="20"/>
                <w:szCs w:val="20"/>
              </w:rPr>
              <w:t>H1</w:t>
            </w:r>
            <w:r w:rsidR="00361BB4" w:rsidRPr="00361BB4">
              <w:rPr>
                <w:sz w:val="20"/>
                <w:szCs w:val="20"/>
                <w:vertAlign w:val="subscript"/>
              </w:rPr>
              <w:t>i</w:t>
            </w:r>
            <w:r>
              <w:rPr>
                <w:sz w:val="20"/>
                <w:szCs w:val="20"/>
                <w:vertAlign w:val="subscript"/>
              </w:rPr>
              <w:t>2</w:t>
            </w:r>
            <w:r w:rsidRPr="00154D58">
              <w:rPr>
                <w:sz w:val="20"/>
                <w:szCs w:val="20"/>
              </w:rPr>
              <w:t xml:space="preserve">  </w:t>
            </w:r>
            <w:r w:rsidR="00187D9B">
              <w:rPr>
                <w:sz w:val="20"/>
                <w:szCs w:val="20"/>
              </w:rPr>
              <w:t xml:space="preserve">   </w:t>
            </w:r>
            <w:r w:rsidR="00361BB4" w:rsidRPr="00361BB4">
              <w:rPr>
                <w:i/>
                <w:sz w:val="20"/>
                <w:szCs w:val="20"/>
              </w:rPr>
              <w:t>I</w:t>
            </w:r>
            <w:r w:rsidR="00154D58" w:rsidRPr="00154D58">
              <w:rPr>
                <w:sz w:val="20"/>
                <w:szCs w:val="20"/>
                <w:vertAlign w:val="subscript"/>
              </w:rPr>
              <w:t>BY4741</w:t>
            </w:r>
            <w:r w:rsidR="00187D9B">
              <w:rPr>
                <w:sz w:val="20"/>
                <w:szCs w:val="20"/>
                <w:vertAlign w:val="subscript"/>
              </w:rPr>
              <w:t xml:space="preserve"> </w:t>
            </w:r>
            <w:r w:rsidR="00154D58" w:rsidRPr="00154D58">
              <w:rPr>
                <w:sz w:val="20"/>
                <w:szCs w:val="20"/>
              </w:rPr>
              <w:t xml:space="preserve">= </w:t>
            </w:r>
            <w:r w:rsidR="00361BB4" w:rsidRPr="00361BB4">
              <w:rPr>
                <w:i/>
                <w:sz w:val="20"/>
                <w:szCs w:val="20"/>
              </w:rPr>
              <w:t>I</w:t>
            </w:r>
            <w:r w:rsidR="00154D58" w:rsidRPr="00154D58">
              <w:rPr>
                <w:sz w:val="20"/>
                <w:szCs w:val="20"/>
                <w:vertAlign w:val="subscript"/>
              </w:rPr>
              <w:t>BY4742</w:t>
            </w:r>
            <w:r w:rsidR="00187D9B">
              <w:rPr>
                <w:sz w:val="20"/>
                <w:szCs w:val="20"/>
                <w:vertAlign w:val="subscript"/>
              </w:rPr>
              <w:t xml:space="preserve">  </w:t>
            </w:r>
            <w:r w:rsidR="00154D58" w:rsidRPr="00154D58">
              <w:rPr>
                <w:rFonts w:hint="eastAsia"/>
                <w:sz w:val="20"/>
                <w:szCs w:val="20"/>
              </w:rPr>
              <w:t>≠</w:t>
            </w:r>
            <w:r w:rsidR="00361BB4" w:rsidRPr="00361BB4">
              <w:rPr>
                <w:i/>
                <w:sz w:val="20"/>
                <w:szCs w:val="20"/>
              </w:rPr>
              <w:t>I</w:t>
            </w:r>
            <w:r w:rsidR="00154D58" w:rsidRPr="00154D58">
              <w:rPr>
                <w:sz w:val="20"/>
                <w:szCs w:val="20"/>
                <w:vertAlign w:val="subscript"/>
              </w:rPr>
              <w:t>BY4743</w:t>
            </w:r>
            <w:r w:rsidR="00154D58" w:rsidRPr="00154D58">
              <w:rPr>
                <w:sz w:val="20"/>
                <w:szCs w:val="20"/>
              </w:rPr>
              <w:t xml:space="preserve">, </w:t>
            </w:r>
            <w:r w:rsidR="00361BB4" w:rsidRPr="00361BB4">
              <w:rPr>
                <w:i/>
                <w:sz w:val="20"/>
                <w:szCs w:val="20"/>
              </w:rPr>
              <w:t>G</w:t>
            </w:r>
            <w:r w:rsidR="00154D58" w:rsidRPr="00154D58">
              <w:rPr>
                <w:sz w:val="20"/>
                <w:szCs w:val="20"/>
                <w:vertAlign w:val="subscript"/>
              </w:rPr>
              <w:t>BY4741</w:t>
            </w:r>
            <w:r w:rsidR="00154D58" w:rsidRPr="00154D58">
              <w:rPr>
                <w:sz w:val="20"/>
                <w:szCs w:val="20"/>
              </w:rPr>
              <w:t xml:space="preserve">= </w:t>
            </w:r>
            <w:r w:rsidR="00361BB4" w:rsidRPr="00361BB4">
              <w:rPr>
                <w:i/>
                <w:sz w:val="20"/>
                <w:szCs w:val="20"/>
              </w:rPr>
              <w:t>G</w:t>
            </w:r>
            <w:r w:rsidR="00154D58" w:rsidRPr="00154D58">
              <w:rPr>
                <w:sz w:val="20"/>
                <w:szCs w:val="20"/>
                <w:vertAlign w:val="subscript"/>
              </w:rPr>
              <w:t>BY4742</w:t>
            </w:r>
            <w:r w:rsidR="00FD1157">
              <w:rPr>
                <w:sz w:val="20"/>
                <w:szCs w:val="20"/>
                <w:vertAlign w:val="subscript"/>
              </w:rPr>
              <w:t xml:space="preserve"> </w:t>
            </w:r>
            <w:r w:rsidR="00154D58" w:rsidRPr="00154D58">
              <w:rPr>
                <w:sz w:val="20"/>
                <w:szCs w:val="20"/>
              </w:rPr>
              <w:t xml:space="preserve">= </w:t>
            </w:r>
            <w:r w:rsidR="00361BB4" w:rsidRPr="00361BB4">
              <w:rPr>
                <w:i/>
                <w:sz w:val="20"/>
                <w:szCs w:val="20"/>
              </w:rPr>
              <w:t>G</w:t>
            </w:r>
            <w:r w:rsidR="00154D58" w:rsidRPr="00154D58">
              <w:rPr>
                <w:sz w:val="20"/>
                <w:szCs w:val="20"/>
                <w:vertAlign w:val="subscript"/>
              </w:rPr>
              <w:t>BY4743</w:t>
            </w:r>
          </w:p>
        </w:tc>
        <w:tc>
          <w:tcPr>
            <w:tcW w:w="900" w:type="dxa"/>
          </w:tcPr>
          <w:p w14:paraId="1FEF39BE" w14:textId="77777777" w:rsidR="00A51BA9" w:rsidRPr="008F5F2E" w:rsidRDefault="00154D58" w:rsidP="00F31CEB">
            <w:pPr>
              <w:rPr>
                <w:sz w:val="20"/>
                <w:szCs w:val="20"/>
              </w:rPr>
            </w:pPr>
            <w:r w:rsidRPr="00154D58">
              <w:rPr>
                <w:sz w:val="20"/>
                <w:szCs w:val="20"/>
              </w:rPr>
              <w:t>-939.4</w:t>
            </w:r>
          </w:p>
        </w:tc>
        <w:tc>
          <w:tcPr>
            <w:tcW w:w="3258" w:type="dxa"/>
          </w:tcPr>
          <w:p w14:paraId="3786E64C" w14:textId="77777777" w:rsidR="00A51BA9" w:rsidRPr="008F5F2E" w:rsidRDefault="00A51BA9" w:rsidP="00F31CEB">
            <w:pPr>
              <w:rPr>
                <w:sz w:val="20"/>
                <w:szCs w:val="20"/>
              </w:rPr>
            </w:pPr>
          </w:p>
        </w:tc>
      </w:tr>
      <w:tr w:rsidR="00A51BA9" w:rsidRPr="008F5F2E" w14:paraId="31657298" w14:textId="77777777" w:rsidTr="00096976">
        <w:tc>
          <w:tcPr>
            <w:tcW w:w="5418" w:type="dxa"/>
          </w:tcPr>
          <w:p w14:paraId="53519360" w14:textId="77777777" w:rsidR="004F07EE" w:rsidRDefault="002F767F">
            <w:pPr>
              <w:rPr>
                <w:sz w:val="20"/>
                <w:szCs w:val="20"/>
              </w:rPr>
            </w:pPr>
            <w:r w:rsidRPr="00154D58">
              <w:rPr>
                <w:sz w:val="20"/>
                <w:szCs w:val="20"/>
              </w:rPr>
              <w:t>H2</w:t>
            </w:r>
            <w:r w:rsidR="00361BB4" w:rsidRPr="00361BB4">
              <w:rPr>
                <w:sz w:val="20"/>
                <w:szCs w:val="20"/>
                <w:vertAlign w:val="subscript"/>
              </w:rPr>
              <w:t>ig</w:t>
            </w:r>
            <w:r>
              <w:rPr>
                <w:sz w:val="20"/>
                <w:szCs w:val="20"/>
                <w:vertAlign w:val="subscript"/>
              </w:rPr>
              <w:t>2</w:t>
            </w:r>
            <w:r w:rsidRPr="00154D58">
              <w:rPr>
                <w:sz w:val="20"/>
                <w:szCs w:val="20"/>
              </w:rPr>
              <w:t xml:space="preserve">  </w:t>
            </w:r>
            <w:r w:rsidR="00187D9B">
              <w:rPr>
                <w:sz w:val="20"/>
                <w:szCs w:val="20"/>
              </w:rPr>
              <w:t xml:space="preserve">  </w:t>
            </w:r>
            <w:r w:rsidR="00361BB4" w:rsidRPr="00361BB4">
              <w:rPr>
                <w:i/>
                <w:sz w:val="20"/>
                <w:szCs w:val="20"/>
              </w:rPr>
              <w:t>I</w:t>
            </w:r>
            <w:r w:rsidR="00154D58" w:rsidRPr="00154D58">
              <w:rPr>
                <w:sz w:val="20"/>
                <w:szCs w:val="20"/>
                <w:vertAlign w:val="subscript"/>
              </w:rPr>
              <w:t>BY4741</w:t>
            </w:r>
            <w:r w:rsidR="00187D9B">
              <w:rPr>
                <w:sz w:val="20"/>
                <w:szCs w:val="20"/>
                <w:vertAlign w:val="subscript"/>
              </w:rPr>
              <w:t xml:space="preserve"> </w:t>
            </w:r>
            <w:r w:rsidR="00154D58" w:rsidRPr="00154D58">
              <w:rPr>
                <w:sz w:val="20"/>
                <w:szCs w:val="20"/>
              </w:rPr>
              <w:t xml:space="preserve">= </w:t>
            </w:r>
            <w:r w:rsidR="00361BB4" w:rsidRPr="00361BB4">
              <w:rPr>
                <w:i/>
                <w:sz w:val="20"/>
                <w:szCs w:val="20"/>
              </w:rPr>
              <w:t>I</w:t>
            </w:r>
            <w:r w:rsidR="00154D58" w:rsidRPr="00154D58">
              <w:rPr>
                <w:sz w:val="20"/>
                <w:szCs w:val="20"/>
                <w:vertAlign w:val="subscript"/>
              </w:rPr>
              <w:t>BY4742</w:t>
            </w:r>
            <w:r w:rsidR="00187D9B">
              <w:rPr>
                <w:sz w:val="20"/>
                <w:szCs w:val="20"/>
                <w:vertAlign w:val="subscript"/>
              </w:rPr>
              <w:t xml:space="preserve"> </w:t>
            </w:r>
            <w:r w:rsidR="00154D58" w:rsidRPr="00154D58">
              <w:rPr>
                <w:rFonts w:hint="eastAsia"/>
                <w:sz w:val="20"/>
                <w:szCs w:val="20"/>
              </w:rPr>
              <w:t>≠</w:t>
            </w:r>
            <w:r w:rsidR="00154D58" w:rsidRPr="00154D58">
              <w:rPr>
                <w:sz w:val="20"/>
                <w:szCs w:val="20"/>
              </w:rPr>
              <w:t xml:space="preserve"> </w:t>
            </w:r>
            <w:r w:rsidR="00361BB4" w:rsidRPr="00361BB4">
              <w:rPr>
                <w:i/>
                <w:sz w:val="20"/>
                <w:szCs w:val="20"/>
              </w:rPr>
              <w:t>I</w:t>
            </w:r>
            <w:r w:rsidR="00154D58" w:rsidRPr="00154D58">
              <w:rPr>
                <w:sz w:val="20"/>
                <w:szCs w:val="20"/>
                <w:vertAlign w:val="subscript"/>
              </w:rPr>
              <w:t>BY4743</w:t>
            </w:r>
            <w:r w:rsidR="00154D58" w:rsidRPr="00154D58">
              <w:rPr>
                <w:sz w:val="20"/>
                <w:szCs w:val="20"/>
              </w:rPr>
              <w:t xml:space="preserve">, </w:t>
            </w:r>
            <w:r w:rsidR="00361BB4" w:rsidRPr="00361BB4">
              <w:rPr>
                <w:i/>
                <w:sz w:val="20"/>
                <w:szCs w:val="20"/>
              </w:rPr>
              <w:t>G</w:t>
            </w:r>
            <w:r w:rsidR="00154D58" w:rsidRPr="00154D58">
              <w:rPr>
                <w:sz w:val="20"/>
                <w:szCs w:val="20"/>
                <w:vertAlign w:val="subscript"/>
              </w:rPr>
              <w:t>BY4741</w:t>
            </w:r>
            <w:r w:rsidR="00154D58" w:rsidRPr="00154D58">
              <w:rPr>
                <w:sz w:val="20"/>
                <w:szCs w:val="20"/>
              </w:rPr>
              <w:t xml:space="preserve">= </w:t>
            </w:r>
            <w:r w:rsidR="00361BB4" w:rsidRPr="00361BB4">
              <w:rPr>
                <w:i/>
                <w:sz w:val="20"/>
                <w:szCs w:val="20"/>
              </w:rPr>
              <w:t>G</w:t>
            </w:r>
            <w:r w:rsidR="00154D58" w:rsidRPr="00154D58">
              <w:rPr>
                <w:sz w:val="20"/>
                <w:szCs w:val="20"/>
                <w:vertAlign w:val="subscript"/>
              </w:rPr>
              <w:t>BY4742</w:t>
            </w:r>
            <w:r w:rsidR="00154D58" w:rsidRPr="00154D58">
              <w:rPr>
                <w:rFonts w:hint="eastAsia"/>
                <w:sz w:val="20"/>
                <w:szCs w:val="20"/>
              </w:rPr>
              <w:t>≠</w:t>
            </w:r>
            <w:r w:rsidR="00361BB4" w:rsidRPr="00361BB4">
              <w:rPr>
                <w:i/>
                <w:sz w:val="20"/>
                <w:szCs w:val="20"/>
              </w:rPr>
              <w:t>G</w:t>
            </w:r>
            <w:r w:rsidR="00154D58" w:rsidRPr="00154D58">
              <w:rPr>
                <w:sz w:val="20"/>
                <w:szCs w:val="20"/>
                <w:vertAlign w:val="subscript"/>
              </w:rPr>
              <w:t>BY4743</w:t>
            </w:r>
          </w:p>
        </w:tc>
        <w:tc>
          <w:tcPr>
            <w:tcW w:w="900" w:type="dxa"/>
          </w:tcPr>
          <w:p w14:paraId="7B8FB013" w14:textId="77777777" w:rsidR="00A51BA9" w:rsidRPr="008F5F2E" w:rsidRDefault="00154D58" w:rsidP="00F31CEB">
            <w:pPr>
              <w:rPr>
                <w:sz w:val="20"/>
                <w:szCs w:val="20"/>
              </w:rPr>
            </w:pPr>
            <w:r w:rsidRPr="00154D58">
              <w:rPr>
                <w:sz w:val="20"/>
                <w:szCs w:val="20"/>
              </w:rPr>
              <w:t>-937.2</w:t>
            </w:r>
          </w:p>
        </w:tc>
        <w:tc>
          <w:tcPr>
            <w:tcW w:w="3258" w:type="dxa"/>
          </w:tcPr>
          <w:p w14:paraId="5262BFD0" w14:textId="77777777" w:rsidR="00A51BA9" w:rsidRPr="008F5F2E" w:rsidRDefault="00A51BA9" w:rsidP="00F31CEB">
            <w:pPr>
              <w:rPr>
                <w:sz w:val="20"/>
                <w:szCs w:val="20"/>
              </w:rPr>
            </w:pPr>
          </w:p>
        </w:tc>
      </w:tr>
      <w:tr w:rsidR="00A51BA9" w:rsidRPr="008F5F2E" w14:paraId="454D6466" w14:textId="77777777" w:rsidTr="00096976">
        <w:tc>
          <w:tcPr>
            <w:tcW w:w="5418" w:type="dxa"/>
          </w:tcPr>
          <w:p w14:paraId="1BE9F781" w14:textId="77777777" w:rsidR="00A51BA9" w:rsidRPr="008F5F2E" w:rsidRDefault="00154D58" w:rsidP="00F31CEB">
            <w:pPr>
              <w:rPr>
                <w:sz w:val="20"/>
                <w:szCs w:val="20"/>
              </w:rPr>
            </w:pPr>
            <w:r w:rsidRPr="00154D58">
              <w:rPr>
                <w:sz w:val="20"/>
                <w:szCs w:val="20"/>
              </w:rPr>
              <w:t>H3</w:t>
            </w:r>
            <w:r w:rsidR="00361BB4" w:rsidRPr="00361BB4">
              <w:rPr>
                <w:sz w:val="20"/>
                <w:szCs w:val="20"/>
                <w:vertAlign w:val="subscript"/>
              </w:rPr>
              <w:t>i3ig2</w:t>
            </w:r>
            <w:r w:rsidRPr="00154D58">
              <w:rPr>
                <w:sz w:val="20"/>
                <w:szCs w:val="20"/>
              </w:rPr>
              <w:t xml:space="preserve">  </w:t>
            </w:r>
            <w:r w:rsidR="00361BB4" w:rsidRPr="00361BB4">
              <w:rPr>
                <w:i/>
                <w:sz w:val="20"/>
                <w:szCs w:val="20"/>
              </w:rPr>
              <w:t>I</w:t>
            </w:r>
            <w:r w:rsidRPr="00154D58">
              <w:rPr>
                <w:sz w:val="20"/>
                <w:szCs w:val="20"/>
                <w:vertAlign w:val="subscript"/>
              </w:rPr>
              <w:t>BY4741</w:t>
            </w:r>
            <w:r w:rsidRPr="00154D58">
              <w:rPr>
                <w:rFonts w:hint="eastAsia"/>
                <w:sz w:val="20"/>
                <w:szCs w:val="20"/>
              </w:rPr>
              <w:t>≠</w:t>
            </w:r>
            <w:r w:rsidRPr="00154D58">
              <w:rPr>
                <w:sz w:val="20"/>
                <w:szCs w:val="20"/>
              </w:rPr>
              <w:t xml:space="preserve"> </w:t>
            </w:r>
            <w:r w:rsidR="00361BB4" w:rsidRPr="00361BB4">
              <w:rPr>
                <w:i/>
                <w:sz w:val="20"/>
                <w:szCs w:val="20"/>
              </w:rPr>
              <w:t>I</w:t>
            </w:r>
            <w:r w:rsidRPr="00154D58">
              <w:rPr>
                <w:sz w:val="20"/>
                <w:szCs w:val="20"/>
                <w:vertAlign w:val="subscript"/>
              </w:rPr>
              <w:t>BY4742</w:t>
            </w:r>
            <w:r w:rsidRPr="00154D58">
              <w:rPr>
                <w:rFonts w:hint="eastAsia"/>
                <w:sz w:val="20"/>
                <w:szCs w:val="20"/>
              </w:rPr>
              <w:t>≠</w:t>
            </w:r>
            <w:r w:rsidRPr="00154D58">
              <w:rPr>
                <w:sz w:val="20"/>
                <w:szCs w:val="20"/>
              </w:rPr>
              <w:t xml:space="preserve"> </w:t>
            </w:r>
            <w:r w:rsidR="00361BB4" w:rsidRPr="00361BB4">
              <w:rPr>
                <w:i/>
                <w:sz w:val="20"/>
                <w:szCs w:val="20"/>
              </w:rPr>
              <w:t>I</w:t>
            </w:r>
            <w:r w:rsidRPr="00154D58">
              <w:rPr>
                <w:sz w:val="20"/>
                <w:szCs w:val="20"/>
                <w:vertAlign w:val="subscript"/>
              </w:rPr>
              <w:t>BY4743</w:t>
            </w:r>
            <w:r w:rsidRPr="00154D58">
              <w:rPr>
                <w:sz w:val="20"/>
                <w:szCs w:val="20"/>
              </w:rPr>
              <w:t xml:space="preserve">, </w:t>
            </w:r>
            <w:r w:rsidR="00361BB4" w:rsidRPr="00361BB4">
              <w:rPr>
                <w:i/>
                <w:sz w:val="20"/>
                <w:szCs w:val="20"/>
              </w:rPr>
              <w:t>G</w:t>
            </w:r>
            <w:r w:rsidRPr="00154D58">
              <w:rPr>
                <w:sz w:val="20"/>
                <w:szCs w:val="20"/>
                <w:vertAlign w:val="subscript"/>
              </w:rPr>
              <w:t>BY4741</w:t>
            </w:r>
            <w:r w:rsidRPr="00154D58">
              <w:rPr>
                <w:sz w:val="20"/>
                <w:szCs w:val="20"/>
              </w:rPr>
              <w:t xml:space="preserve">= </w:t>
            </w:r>
            <w:r w:rsidR="00361BB4" w:rsidRPr="00361BB4">
              <w:rPr>
                <w:i/>
                <w:sz w:val="20"/>
                <w:szCs w:val="20"/>
              </w:rPr>
              <w:t>G</w:t>
            </w:r>
            <w:r w:rsidRPr="00154D58">
              <w:rPr>
                <w:sz w:val="20"/>
                <w:szCs w:val="20"/>
                <w:vertAlign w:val="subscript"/>
              </w:rPr>
              <w:t>BY4742</w:t>
            </w:r>
            <w:r w:rsidRPr="00154D58">
              <w:rPr>
                <w:rFonts w:hint="eastAsia"/>
                <w:sz w:val="20"/>
                <w:szCs w:val="20"/>
              </w:rPr>
              <w:t>≠</w:t>
            </w:r>
            <w:r w:rsidR="00361BB4" w:rsidRPr="00361BB4">
              <w:rPr>
                <w:i/>
                <w:sz w:val="20"/>
                <w:szCs w:val="20"/>
              </w:rPr>
              <w:t>G</w:t>
            </w:r>
            <w:r w:rsidRPr="00154D58">
              <w:rPr>
                <w:sz w:val="20"/>
                <w:szCs w:val="20"/>
                <w:vertAlign w:val="subscript"/>
              </w:rPr>
              <w:t>BY4743</w:t>
            </w:r>
          </w:p>
        </w:tc>
        <w:tc>
          <w:tcPr>
            <w:tcW w:w="900" w:type="dxa"/>
          </w:tcPr>
          <w:p w14:paraId="79C8D1DF" w14:textId="77777777" w:rsidR="00A51BA9" w:rsidRPr="008F5F2E" w:rsidRDefault="00154D58" w:rsidP="00F31CEB">
            <w:pPr>
              <w:rPr>
                <w:sz w:val="20"/>
                <w:szCs w:val="20"/>
              </w:rPr>
            </w:pPr>
            <w:r w:rsidRPr="00154D58">
              <w:rPr>
                <w:sz w:val="20"/>
                <w:szCs w:val="20"/>
              </w:rPr>
              <w:t>-929.3</w:t>
            </w:r>
          </w:p>
        </w:tc>
        <w:tc>
          <w:tcPr>
            <w:tcW w:w="3258" w:type="dxa"/>
          </w:tcPr>
          <w:p w14:paraId="28285931" w14:textId="77777777" w:rsidR="00A51BA9" w:rsidRPr="008F5F2E" w:rsidRDefault="00154D58" w:rsidP="00F31CEB">
            <w:pPr>
              <w:rPr>
                <w:sz w:val="20"/>
                <w:szCs w:val="20"/>
              </w:rPr>
            </w:pPr>
            <w:r w:rsidRPr="00154D58">
              <w:rPr>
                <w:sz w:val="20"/>
                <w:szCs w:val="20"/>
              </w:rPr>
              <w:t xml:space="preserve">Best parsimonious model </w:t>
            </w:r>
          </w:p>
          <w:p w14:paraId="2EF265F9" w14:textId="77777777" w:rsidR="00A51BA9" w:rsidRPr="008F5F2E" w:rsidRDefault="00154D58" w:rsidP="00F31CEB">
            <w:pPr>
              <w:rPr>
                <w:sz w:val="20"/>
                <w:szCs w:val="20"/>
              </w:rPr>
            </w:pPr>
            <w:proofErr w:type="gramStart"/>
            <w:r w:rsidRPr="00154D58">
              <w:rPr>
                <w:sz w:val="20"/>
                <w:szCs w:val="20"/>
              </w:rPr>
              <w:t>p</w:t>
            </w:r>
            <w:proofErr w:type="gramEnd"/>
            <w:r w:rsidRPr="00154D58">
              <w:rPr>
                <w:sz w:val="20"/>
                <w:szCs w:val="20"/>
              </w:rPr>
              <w:t>-value=3.6x10</w:t>
            </w:r>
            <w:r w:rsidRPr="00154D58">
              <w:rPr>
                <w:sz w:val="20"/>
                <w:szCs w:val="20"/>
                <w:vertAlign w:val="superscript"/>
              </w:rPr>
              <w:t>-10</w:t>
            </w:r>
            <w:r w:rsidR="001C70B5">
              <w:rPr>
                <w:sz w:val="20"/>
                <w:szCs w:val="20"/>
                <w:vertAlign w:val="superscript"/>
              </w:rPr>
              <w:t xml:space="preserve">  </w:t>
            </w:r>
            <w:r w:rsidRPr="00154D58">
              <w:rPr>
                <w:sz w:val="20"/>
                <w:szCs w:val="20"/>
              </w:rPr>
              <w:t>(chi-square, df=3)</w:t>
            </w:r>
          </w:p>
          <w:p w14:paraId="243ECBA3" w14:textId="77777777" w:rsidR="00A51BA9" w:rsidRPr="008F5F2E" w:rsidRDefault="00361BB4" w:rsidP="00F31CEB">
            <w:pPr>
              <w:rPr>
                <w:sz w:val="20"/>
                <w:szCs w:val="20"/>
              </w:rPr>
            </w:pPr>
            <w:r w:rsidRPr="00361BB4">
              <w:rPr>
                <w:i/>
                <w:sz w:val="20"/>
                <w:szCs w:val="20"/>
              </w:rPr>
              <w:t>G</w:t>
            </w:r>
            <w:r w:rsidR="00154D58" w:rsidRPr="00154D58">
              <w:rPr>
                <w:sz w:val="20"/>
                <w:szCs w:val="20"/>
                <w:vertAlign w:val="subscript"/>
              </w:rPr>
              <w:t>BY4741</w:t>
            </w:r>
            <w:r w:rsidR="00154D58" w:rsidRPr="00154D58">
              <w:rPr>
                <w:sz w:val="20"/>
                <w:szCs w:val="20"/>
              </w:rPr>
              <w:t xml:space="preserve">= </w:t>
            </w:r>
            <w:r w:rsidRPr="00361BB4">
              <w:rPr>
                <w:i/>
                <w:sz w:val="20"/>
                <w:szCs w:val="20"/>
              </w:rPr>
              <w:t>G</w:t>
            </w:r>
            <w:r w:rsidR="00154D58" w:rsidRPr="00154D58">
              <w:rPr>
                <w:sz w:val="20"/>
                <w:szCs w:val="20"/>
                <w:vertAlign w:val="subscript"/>
              </w:rPr>
              <w:t>BY4742</w:t>
            </w:r>
            <w:r w:rsidR="00154D58" w:rsidRPr="00154D58">
              <w:rPr>
                <w:sz w:val="20"/>
                <w:szCs w:val="20"/>
              </w:rPr>
              <w:t xml:space="preserve"> = 0.0653</w:t>
            </w:r>
          </w:p>
          <w:p w14:paraId="1816FF50" w14:textId="77777777" w:rsidR="00A51BA9" w:rsidRPr="008F5F2E" w:rsidRDefault="00361BB4" w:rsidP="00F31CEB">
            <w:pPr>
              <w:rPr>
                <w:sz w:val="20"/>
                <w:szCs w:val="20"/>
              </w:rPr>
            </w:pPr>
            <w:r w:rsidRPr="00361BB4">
              <w:rPr>
                <w:i/>
                <w:sz w:val="20"/>
                <w:szCs w:val="20"/>
              </w:rPr>
              <w:t>G</w:t>
            </w:r>
            <w:r w:rsidR="00154D58" w:rsidRPr="00154D58">
              <w:rPr>
                <w:sz w:val="20"/>
                <w:szCs w:val="20"/>
                <w:vertAlign w:val="subscript"/>
              </w:rPr>
              <w:t xml:space="preserve">BY4743 </w:t>
            </w:r>
            <w:r w:rsidR="00154D58" w:rsidRPr="00154D58">
              <w:rPr>
                <w:sz w:val="20"/>
                <w:szCs w:val="20"/>
              </w:rPr>
              <w:t>= 0.0786</w:t>
            </w:r>
          </w:p>
        </w:tc>
      </w:tr>
      <w:tr w:rsidR="00A51BA9" w:rsidRPr="008F5F2E" w14:paraId="4AAF5263" w14:textId="77777777" w:rsidTr="00096976">
        <w:tc>
          <w:tcPr>
            <w:tcW w:w="5418" w:type="dxa"/>
          </w:tcPr>
          <w:p w14:paraId="451169B5" w14:textId="77777777" w:rsidR="00A51BA9" w:rsidRPr="008F5F2E" w:rsidRDefault="00154D58" w:rsidP="00F31CEB">
            <w:pPr>
              <w:rPr>
                <w:sz w:val="20"/>
                <w:szCs w:val="20"/>
              </w:rPr>
            </w:pPr>
            <w:r w:rsidRPr="00154D58">
              <w:rPr>
                <w:sz w:val="20"/>
                <w:szCs w:val="20"/>
              </w:rPr>
              <w:t xml:space="preserve">H6  </w:t>
            </w:r>
            <w:r w:rsidR="003E4B4A">
              <w:rPr>
                <w:sz w:val="20"/>
                <w:szCs w:val="20"/>
              </w:rPr>
              <w:t xml:space="preserve">    </w:t>
            </w:r>
            <w:r w:rsidR="00361BB4" w:rsidRPr="00361BB4">
              <w:rPr>
                <w:i/>
                <w:sz w:val="20"/>
                <w:szCs w:val="20"/>
              </w:rPr>
              <w:t>I</w:t>
            </w:r>
            <w:r w:rsidRPr="00154D58">
              <w:rPr>
                <w:sz w:val="20"/>
                <w:szCs w:val="20"/>
                <w:vertAlign w:val="subscript"/>
              </w:rPr>
              <w:t>BY4741</w:t>
            </w:r>
            <w:r w:rsidRPr="00154D58">
              <w:rPr>
                <w:rFonts w:hint="eastAsia"/>
                <w:sz w:val="20"/>
                <w:szCs w:val="20"/>
              </w:rPr>
              <w:t>≠</w:t>
            </w:r>
            <w:r w:rsidR="00361BB4" w:rsidRPr="00361BB4">
              <w:rPr>
                <w:i/>
                <w:sz w:val="20"/>
                <w:szCs w:val="20"/>
              </w:rPr>
              <w:t>I</w:t>
            </w:r>
            <w:r w:rsidRPr="00154D58">
              <w:rPr>
                <w:sz w:val="20"/>
                <w:szCs w:val="20"/>
                <w:vertAlign w:val="subscript"/>
              </w:rPr>
              <w:t>BY4742</w:t>
            </w:r>
            <w:r w:rsidRPr="00154D58">
              <w:rPr>
                <w:rFonts w:hint="eastAsia"/>
                <w:sz w:val="20"/>
                <w:szCs w:val="20"/>
              </w:rPr>
              <w:t>≠</w:t>
            </w:r>
            <w:r w:rsidR="00361BB4" w:rsidRPr="00361BB4">
              <w:rPr>
                <w:i/>
                <w:sz w:val="20"/>
                <w:szCs w:val="20"/>
              </w:rPr>
              <w:t>I</w:t>
            </w:r>
            <w:r w:rsidRPr="00154D58">
              <w:rPr>
                <w:sz w:val="20"/>
                <w:szCs w:val="20"/>
                <w:vertAlign w:val="subscript"/>
              </w:rPr>
              <w:t>BY4743</w:t>
            </w:r>
            <w:r w:rsidRPr="00154D58">
              <w:rPr>
                <w:sz w:val="20"/>
                <w:szCs w:val="20"/>
              </w:rPr>
              <w:t xml:space="preserve">, </w:t>
            </w:r>
            <w:r w:rsidR="003E4B4A">
              <w:rPr>
                <w:sz w:val="20"/>
                <w:szCs w:val="20"/>
              </w:rPr>
              <w:t xml:space="preserve">   </w:t>
            </w:r>
            <w:r w:rsidR="00361BB4" w:rsidRPr="00361BB4">
              <w:rPr>
                <w:i/>
                <w:sz w:val="20"/>
                <w:szCs w:val="20"/>
              </w:rPr>
              <w:t>G</w:t>
            </w:r>
            <w:r w:rsidRPr="00154D58">
              <w:rPr>
                <w:sz w:val="20"/>
                <w:szCs w:val="20"/>
                <w:vertAlign w:val="subscript"/>
              </w:rPr>
              <w:t>BY4741</w:t>
            </w:r>
            <w:r w:rsidRPr="00154D58">
              <w:rPr>
                <w:rFonts w:hint="eastAsia"/>
                <w:sz w:val="20"/>
                <w:szCs w:val="20"/>
              </w:rPr>
              <w:t>≠</w:t>
            </w:r>
            <w:r w:rsidR="00361BB4" w:rsidRPr="00361BB4">
              <w:rPr>
                <w:i/>
                <w:sz w:val="20"/>
                <w:szCs w:val="20"/>
              </w:rPr>
              <w:t>G</w:t>
            </w:r>
            <w:r w:rsidRPr="00154D58">
              <w:rPr>
                <w:sz w:val="20"/>
                <w:szCs w:val="20"/>
                <w:vertAlign w:val="subscript"/>
              </w:rPr>
              <w:t>BY4742</w:t>
            </w:r>
            <w:r w:rsidRPr="00154D58">
              <w:rPr>
                <w:rFonts w:hint="eastAsia"/>
                <w:sz w:val="20"/>
                <w:szCs w:val="20"/>
              </w:rPr>
              <w:t>≠</w:t>
            </w:r>
            <w:r w:rsidR="00361BB4" w:rsidRPr="00361BB4">
              <w:rPr>
                <w:i/>
                <w:sz w:val="20"/>
                <w:szCs w:val="20"/>
              </w:rPr>
              <w:t>G</w:t>
            </w:r>
            <w:r w:rsidRPr="00154D58">
              <w:rPr>
                <w:sz w:val="20"/>
                <w:szCs w:val="20"/>
                <w:vertAlign w:val="subscript"/>
              </w:rPr>
              <w:t>BY4743</w:t>
            </w:r>
          </w:p>
        </w:tc>
        <w:tc>
          <w:tcPr>
            <w:tcW w:w="900" w:type="dxa"/>
          </w:tcPr>
          <w:p w14:paraId="481117A0" w14:textId="77777777" w:rsidR="00A51BA9" w:rsidRPr="008F5F2E" w:rsidRDefault="00154D58" w:rsidP="00F31CEB">
            <w:pPr>
              <w:rPr>
                <w:sz w:val="20"/>
                <w:szCs w:val="20"/>
              </w:rPr>
            </w:pPr>
            <w:r w:rsidRPr="00154D58">
              <w:rPr>
                <w:sz w:val="20"/>
                <w:szCs w:val="20"/>
              </w:rPr>
              <w:t>-929.3</w:t>
            </w:r>
          </w:p>
        </w:tc>
        <w:tc>
          <w:tcPr>
            <w:tcW w:w="3258" w:type="dxa"/>
          </w:tcPr>
          <w:p w14:paraId="52C42AEB" w14:textId="77777777" w:rsidR="00A51BA9" w:rsidRPr="008F5F2E" w:rsidRDefault="00A51BA9" w:rsidP="00F31CEB">
            <w:pPr>
              <w:rPr>
                <w:sz w:val="20"/>
                <w:szCs w:val="20"/>
              </w:rPr>
            </w:pPr>
          </w:p>
        </w:tc>
      </w:tr>
    </w:tbl>
    <w:p w14:paraId="42F871B6" w14:textId="77777777" w:rsidR="00B22393" w:rsidRPr="003942AF" w:rsidRDefault="00B22393">
      <w:pPr>
        <w:rPr>
          <w:b/>
          <w:sz w:val="22"/>
          <w:szCs w:val="22"/>
        </w:rPr>
      </w:pPr>
    </w:p>
    <w:p w14:paraId="502F3379" w14:textId="77777777" w:rsidR="00766BF7" w:rsidRDefault="00766BF7">
      <w:pPr>
        <w:rPr>
          <w:sz w:val="22"/>
          <w:szCs w:val="22"/>
        </w:rPr>
      </w:pPr>
    </w:p>
    <w:p w14:paraId="3DD6996D" w14:textId="77777777" w:rsidR="00766BF7" w:rsidDel="00766BF7" w:rsidRDefault="00766BF7">
      <w:pPr>
        <w:rPr>
          <w:del w:id="0" w:author="Hong" w:date="2014-07-02T08:34:00Z"/>
          <w:sz w:val="22"/>
          <w:szCs w:val="22"/>
        </w:rPr>
      </w:pPr>
      <w:bookmarkStart w:id="1" w:name="_GoBack"/>
      <w:bookmarkEnd w:id="1"/>
    </w:p>
    <w:p w14:paraId="6CC8B6B9" w14:textId="77777777" w:rsidR="00766BF7" w:rsidRPr="00766BF7" w:rsidDel="00766BF7" w:rsidRDefault="00766BF7" w:rsidP="00766BF7">
      <w:pPr>
        <w:ind w:left="720" w:hanging="720"/>
        <w:rPr>
          <w:del w:id="2" w:author="Hong" w:date="2014-07-02T08:34:00Z"/>
          <w:noProof/>
          <w:szCs w:val="22"/>
        </w:rPr>
      </w:pPr>
      <w:del w:id="3" w:author="Hong" w:date="2014-07-02T08:34:00Z">
        <w:r w:rsidDel="00766BF7">
          <w:rPr>
            <w:sz w:val="22"/>
            <w:szCs w:val="22"/>
          </w:rPr>
          <w:fldChar w:fldCharType="begin"/>
        </w:r>
        <w:r w:rsidDel="00766BF7">
          <w:rPr>
            <w:sz w:val="22"/>
            <w:szCs w:val="22"/>
          </w:rPr>
          <w:delInstrText xml:space="preserve"> ADDIN EN.REFLIST </w:delInstrText>
        </w:r>
        <w:r w:rsidDel="00766BF7">
          <w:rPr>
            <w:sz w:val="22"/>
            <w:szCs w:val="22"/>
          </w:rPr>
          <w:fldChar w:fldCharType="separate"/>
        </w:r>
        <w:bookmarkStart w:id="4" w:name="_ENREF_1"/>
        <w:r w:rsidRPr="00766BF7" w:rsidDel="00766BF7">
          <w:rPr>
            <w:noProof/>
            <w:szCs w:val="22"/>
          </w:rPr>
          <w:delText>1.</w:delText>
        </w:r>
        <w:r w:rsidRPr="00766BF7" w:rsidDel="00766BF7">
          <w:rPr>
            <w:noProof/>
            <w:szCs w:val="22"/>
          </w:rPr>
          <w:tab/>
          <w:delText xml:space="preserve">Comfort, A., </w:delText>
        </w:r>
        <w:r w:rsidRPr="00766BF7" w:rsidDel="00766BF7">
          <w:rPr>
            <w:i/>
            <w:noProof/>
            <w:szCs w:val="22"/>
          </w:rPr>
          <w:delText>The biology of senescence</w:delText>
        </w:r>
        <w:r w:rsidRPr="00766BF7" w:rsidDel="00766BF7">
          <w:rPr>
            <w:noProof/>
            <w:szCs w:val="22"/>
          </w:rPr>
          <w:delText>. 3rd ed. 1979, New York: Elsevier.</w:delText>
        </w:r>
        <w:bookmarkEnd w:id="4"/>
      </w:del>
    </w:p>
    <w:p w14:paraId="6B16C606" w14:textId="77777777" w:rsidR="00766BF7" w:rsidRPr="00766BF7" w:rsidDel="00766BF7" w:rsidRDefault="00766BF7" w:rsidP="00766BF7">
      <w:pPr>
        <w:ind w:left="720" w:hanging="720"/>
        <w:rPr>
          <w:del w:id="5" w:author="Hong" w:date="2014-07-02T08:34:00Z"/>
          <w:noProof/>
          <w:szCs w:val="22"/>
        </w:rPr>
      </w:pPr>
      <w:bookmarkStart w:id="6" w:name="_ENREF_2"/>
      <w:del w:id="7" w:author="Hong" w:date="2014-07-02T08:34:00Z">
        <w:r w:rsidRPr="00766BF7" w:rsidDel="00766BF7">
          <w:rPr>
            <w:noProof/>
            <w:szCs w:val="22"/>
          </w:rPr>
          <w:delText>2.</w:delText>
        </w:r>
        <w:r w:rsidRPr="00766BF7" w:rsidDel="00766BF7">
          <w:rPr>
            <w:noProof/>
            <w:szCs w:val="22"/>
          </w:rPr>
          <w:tab/>
          <w:delText xml:space="preserve">Finch, C.E., </w:delText>
        </w:r>
        <w:r w:rsidRPr="00766BF7" w:rsidDel="00766BF7">
          <w:rPr>
            <w:i/>
            <w:noProof/>
            <w:szCs w:val="22"/>
          </w:rPr>
          <w:delText>Longevity, Senescence, and the Genome</w:delText>
        </w:r>
        <w:r w:rsidRPr="00766BF7" w:rsidDel="00766BF7">
          <w:rPr>
            <w:noProof/>
            <w:szCs w:val="22"/>
          </w:rPr>
          <w:delText>. 1990, Chicago: The University of Chicago Press.</w:delText>
        </w:r>
        <w:bookmarkEnd w:id="6"/>
      </w:del>
    </w:p>
    <w:p w14:paraId="63B7C6E5" w14:textId="77777777" w:rsidR="00766BF7" w:rsidRPr="00766BF7" w:rsidDel="00766BF7" w:rsidRDefault="00766BF7" w:rsidP="00766BF7">
      <w:pPr>
        <w:ind w:left="720" w:hanging="720"/>
        <w:rPr>
          <w:del w:id="8" w:author="Hong" w:date="2014-07-02T08:34:00Z"/>
          <w:noProof/>
          <w:szCs w:val="22"/>
        </w:rPr>
      </w:pPr>
      <w:bookmarkStart w:id="9" w:name="_ENREF_3"/>
      <w:del w:id="10" w:author="Hong" w:date="2014-07-02T08:34:00Z">
        <w:r w:rsidRPr="00766BF7" w:rsidDel="00766BF7">
          <w:rPr>
            <w:noProof/>
            <w:szCs w:val="22"/>
          </w:rPr>
          <w:lastRenderedPageBreak/>
          <w:delText>3.</w:delText>
        </w:r>
        <w:r w:rsidRPr="00766BF7" w:rsidDel="00766BF7">
          <w:rPr>
            <w:noProof/>
            <w:szCs w:val="22"/>
          </w:rPr>
          <w:tab/>
          <w:delText xml:space="preserve">Sacher, G.A., </w:delText>
        </w:r>
        <w:r w:rsidRPr="00766BF7" w:rsidDel="00766BF7">
          <w:rPr>
            <w:i/>
            <w:noProof/>
            <w:szCs w:val="22"/>
          </w:rPr>
          <w:delText>Life table modification and life prolongation.</w:delText>
        </w:r>
        <w:r w:rsidRPr="00766BF7" w:rsidDel="00766BF7">
          <w:rPr>
            <w:noProof/>
            <w:szCs w:val="22"/>
          </w:rPr>
          <w:delText xml:space="preserve">, in </w:delText>
        </w:r>
        <w:r w:rsidRPr="00766BF7" w:rsidDel="00766BF7">
          <w:rPr>
            <w:i/>
            <w:noProof/>
            <w:szCs w:val="22"/>
          </w:rPr>
          <w:delText>Handbook of the Biology of Aging</w:delText>
        </w:r>
        <w:r w:rsidRPr="00766BF7" w:rsidDel="00766BF7">
          <w:rPr>
            <w:noProof/>
            <w:szCs w:val="22"/>
          </w:rPr>
          <w:delText>, C.E. Finch and L. Hayflick, Editors. 1977, Van Nostrand Reinhold Company: New York. p. 582-638.</w:delText>
        </w:r>
        <w:bookmarkEnd w:id="9"/>
      </w:del>
    </w:p>
    <w:p w14:paraId="1C561CA1" w14:textId="77777777" w:rsidR="00766BF7" w:rsidRPr="00766BF7" w:rsidDel="00766BF7" w:rsidRDefault="00766BF7" w:rsidP="00766BF7">
      <w:pPr>
        <w:ind w:left="720" w:hanging="720"/>
        <w:rPr>
          <w:del w:id="11" w:author="Hong" w:date="2014-07-02T08:34:00Z"/>
          <w:noProof/>
          <w:szCs w:val="22"/>
        </w:rPr>
      </w:pPr>
      <w:bookmarkStart w:id="12" w:name="_ENREF_4"/>
      <w:del w:id="13" w:author="Hong" w:date="2014-07-02T08:34:00Z">
        <w:r w:rsidRPr="00766BF7" w:rsidDel="00766BF7">
          <w:rPr>
            <w:noProof/>
            <w:szCs w:val="22"/>
          </w:rPr>
          <w:delText>4.</w:delText>
        </w:r>
        <w:r w:rsidRPr="00766BF7" w:rsidDel="00766BF7">
          <w:rPr>
            <w:noProof/>
            <w:szCs w:val="22"/>
          </w:rPr>
          <w:tab/>
          <w:delText xml:space="preserve">Boxenbaum, H., </w:delText>
        </w:r>
        <w:r w:rsidRPr="00766BF7" w:rsidDel="00766BF7">
          <w:rPr>
            <w:i/>
            <w:noProof/>
            <w:szCs w:val="22"/>
          </w:rPr>
          <w:delText>Gompertz mortality analysis: aging, longevity hormesis and toxicity.</w:delText>
        </w:r>
        <w:r w:rsidRPr="00766BF7" w:rsidDel="00766BF7">
          <w:rPr>
            <w:noProof/>
            <w:szCs w:val="22"/>
          </w:rPr>
          <w:delText xml:space="preserve"> Arch Gerontol Geriatr, 1991. 13(2): p. 125-37.</w:delText>
        </w:r>
        <w:bookmarkEnd w:id="12"/>
      </w:del>
    </w:p>
    <w:p w14:paraId="2E95135F" w14:textId="77777777" w:rsidR="00766BF7" w:rsidRPr="00766BF7" w:rsidDel="00766BF7" w:rsidRDefault="00766BF7" w:rsidP="00766BF7">
      <w:pPr>
        <w:ind w:left="720" w:hanging="720"/>
        <w:rPr>
          <w:del w:id="14" w:author="Hong" w:date="2014-07-02T08:34:00Z"/>
          <w:noProof/>
          <w:szCs w:val="22"/>
        </w:rPr>
      </w:pPr>
      <w:bookmarkStart w:id="15" w:name="_ENREF_5"/>
      <w:del w:id="16" w:author="Hong" w:date="2014-07-02T08:34:00Z">
        <w:r w:rsidRPr="00766BF7" w:rsidDel="00766BF7">
          <w:rPr>
            <w:noProof/>
            <w:szCs w:val="22"/>
          </w:rPr>
          <w:delText>5.</w:delText>
        </w:r>
        <w:r w:rsidRPr="00766BF7" w:rsidDel="00766BF7">
          <w:rPr>
            <w:noProof/>
            <w:szCs w:val="22"/>
          </w:rPr>
          <w:tab/>
          <w:delText xml:space="preserve">Wilson, D.L., </w:delText>
        </w:r>
        <w:r w:rsidRPr="00766BF7" w:rsidDel="00766BF7">
          <w:rPr>
            <w:i/>
            <w:noProof/>
            <w:szCs w:val="22"/>
          </w:rPr>
          <w:delText>A comparison of methods for estimating mortality parameters from survival data.</w:delText>
        </w:r>
        <w:r w:rsidRPr="00766BF7" w:rsidDel="00766BF7">
          <w:rPr>
            <w:noProof/>
            <w:szCs w:val="22"/>
          </w:rPr>
          <w:delText xml:space="preserve"> Mech Ageing Dev, 1993. 66(3): p. 269-81.</w:delText>
        </w:r>
        <w:bookmarkEnd w:id="15"/>
      </w:del>
    </w:p>
    <w:p w14:paraId="2814F6E9" w14:textId="77777777" w:rsidR="00766BF7" w:rsidRPr="00766BF7" w:rsidDel="00766BF7" w:rsidRDefault="00766BF7" w:rsidP="00766BF7">
      <w:pPr>
        <w:ind w:left="720" w:hanging="720"/>
        <w:rPr>
          <w:del w:id="17" w:author="Hong" w:date="2014-07-02T08:34:00Z"/>
          <w:noProof/>
          <w:szCs w:val="22"/>
        </w:rPr>
      </w:pPr>
      <w:bookmarkStart w:id="18" w:name="_ENREF_6"/>
      <w:del w:id="19" w:author="Hong" w:date="2014-07-02T08:34:00Z">
        <w:r w:rsidRPr="00766BF7" w:rsidDel="00766BF7">
          <w:rPr>
            <w:noProof/>
            <w:szCs w:val="22"/>
          </w:rPr>
          <w:delText>6.</w:delText>
        </w:r>
        <w:r w:rsidRPr="00766BF7" w:rsidDel="00766BF7">
          <w:rPr>
            <w:noProof/>
            <w:szCs w:val="22"/>
          </w:rPr>
          <w:tab/>
          <w:delText xml:space="preserve">Wilson, D.L., </w:delText>
        </w:r>
        <w:r w:rsidRPr="00766BF7" w:rsidDel="00766BF7">
          <w:rPr>
            <w:i/>
            <w:noProof/>
            <w:szCs w:val="22"/>
          </w:rPr>
          <w:delText>The analysis of survival (mortality) data: fitting Gompertz, Weibull, and logistic functions.</w:delText>
        </w:r>
        <w:r w:rsidRPr="00766BF7" w:rsidDel="00766BF7">
          <w:rPr>
            <w:noProof/>
            <w:szCs w:val="22"/>
          </w:rPr>
          <w:delText xml:space="preserve"> Mech Ageing Dev, 1994. 74(1-2): p. 15-33.</w:delText>
        </w:r>
        <w:bookmarkEnd w:id="18"/>
      </w:del>
    </w:p>
    <w:p w14:paraId="4751027D" w14:textId="77777777" w:rsidR="00766BF7" w:rsidRPr="00766BF7" w:rsidDel="00766BF7" w:rsidRDefault="00766BF7" w:rsidP="00766BF7">
      <w:pPr>
        <w:ind w:left="720" w:hanging="720"/>
        <w:rPr>
          <w:del w:id="20" w:author="Hong" w:date="2014-07-02T08:34:00Z"/>
          <w:noProof/>
          <w:szCs w:val="22"/>
        </w:rPr>
      </w:pPr>
      <w:bookmarkStart w:id="21" w:name="_ENREF_7"/>
      <w:del w:id="22" w:author="Hong" w:date="2014-07-02T08:34:00Z">
        <w:r w:rsidRPr="00766BF7" w:rsidDel="00766BF7">
          <w:rPr>
            <w:noProof/>
            <w:szCs w:val="22"/>
          </w:rPr>
          <w:delText>7.</w:delText>
        </w:r>
        <w:r w:rsidRPr="00766BF7" w:rsidDel="00766BF7">
          <w:rPr>
            <w:noProof/>
            <w:szCs w:val="22"/>
          </w:rPr>
          <w:tab/>
          <w:delText xml:space="preserve">Qin, H. and M. Lu, </w:delText>
        </w:r>
        <w:r w:rsidRPr="00766BF7" w:rsidDel="00766BF7">
          <w:rPr>
            <w:i/>
            <w:noProof/>
            <w:szCs w:val="22"/>
          </w:rPr>
          <w:delText>Natural variation in replicative and chronological life spans of Saccharomyces cerevisiae.</w:delText>
        </w:r>
        <w:r w:rsidRPr="00766BF7" w:rsidDel="00766BF7">
          <w:rPr>
            <w:noProof/>
            <w:szCs w:val="22"/>
          </w:rPr>
          <w:delText xml:space="preserve"> Exp Gerontol, 2006. 41(4): p. 448-56.</w:delText>
        </w:r>
        <w:bookmarkEnd w:id="21"/>
      </w:del>
    </w:p>
    <w:p w14:paraId="09D957F2" w14:textId="77777777" w:rsidR="00766BF7" w:rsidRPr="00766BF7" w:rsidDel="00766BF7" w:rsidRDefault="00766BF7" w:rsidP="00766BF7">
      <w:pPr>
        <w:ind w:left="720" w:hanging="720"/>
        <w:rPr>
          <w:del w:id="23" w:author="Hong" w:date="2014-07-02T08:34:00Z"/>
          <w:noProof/>
          <w:szCs w:val="22"/>
        </w:rPr>
      </w:pPr>
      <w:bookmarkStart w:id="24" w:name="_ENREF_8"/>
      <w:del w:id="25" w:author="Hong" w:date="2014-07-02T08:34:00Z">
        <w:r w:rsidRPr="00766BF7" w:rsidDel="00766BF7">
          <w:rPr>
            <w:noProof/>
            <w:szCs w:val="22"/>
          </w:rPr>
          <w:delText>8.</w:delText>
        </w:r>
        <w:r w:rsidRPr="00766BF7" w:rsidDel="00766BF7">
          <w:rPr>
            <w:noProof/>
            <w:szCs w:val="22"/>
          </w:rPr>
          <w:tab/>
          <w:delText xml:space="preserve">Strehler, B.L. and A.S. Mildvan, </w:delText>
        </w:r>
        <w:r w:rsidRPr="00766BF7" w:rsidDel="00766BF7">
          <w:rPr>
            <w:i/>
            <w:noProof/>
            <w:szCs w:val="22"/>
          </w:rPr>
          <w:delText>General theory of mortality and aging.</w:delText>
        </w:r>
        <w:r w:rsidRPr="00766BF7" w:rsidDel="00766BF7">
          <w:rPr>
            <w:noProof/>
            <w:szCs w:val="22"/>
          </w:rPr>
          <w:delText xml:space="preserve"> Science, 1960. 132: p. 14-21.</w:delText>
        </w:r>
        <w:bookmarkEnd w:id="24"/>
      </w:del>
    </w:p>
    <w:p w14:paraId="720F8CEB" w14:textId="77777777" w:rsidR="00766BF7" w:rsidRPr="00766BF7" w:rsidDel="00766BF7" w:rsidRDefault="00766BF7" w:rsidP="00766BF7">
      <w:pPr>
        <w:ind w:left="720" w:hanging="720"/>
        <w:rPr>
          <w:del w:id="26" w:author="Hong" w:date="2014-07-02T08:34:00Z"/>
          <w:noProof/>
          <w:szCs w:val="22"/>
        </w:rPr>
      </w:pPr>
      <w:bookmarkStart w:id="27" w:name="_ENREF_9"/>
      <w:del w:id="28" w:author="Hong" w:date="2014-07-02T08:34:00Z">
        <w:r w:rsidRPr="00766BF7" w:rsidDel="00766BF7">
          <w:rPr>
            <w:noProof/>
            <w:szCs w:val="22"/>
          </w:rPr>
          <w:delText>9.</w:delText>
        </w:r>
        <w:r w:rsidRPr="00766BF7" w:rsidDel="00766BF7">
          <w:rPr>
            <w:noProof/>
            <w:szCs w:val="22"/>
          </w:rPr>
          <w:tab/>
          <w:delText xml:space="preserve">Fukui, H.H., L. Xiu, and J.W. Curtsinger, </w:delText>
        </w:r>
        <w:r w:rsidRPr="00766BF7" w:rsidDel="00766BF7">
          <w:rPr>
            <w:i/>
            <w:noProof/>
            <w:szCs w:val="22"/>
          </w:rPr>
          <w:delText>Slowing of age-specific mortality rates in Drosophila melanogaster.</w:delText>
        </w:r>
        <w:r w:rsidRPr="00766BF7" w:rsidDel="00766BF7">
          <w:rPr>
            <w:noProof/>
            <w:szCs w:val="22"/>
          </w:rPr>
          <w:delText xml:space="preserve"> Exp Gerontol, 1993. 28(6): p. 585-99.</w:delText>
        </w:r>
        <w:bookmarkEnd w:id="27"/>
      </w:del>
    </w:p>
    <w:p w14:paraId="599E0171" w14:textId="77777777" w:rsidR="00766BF7" w:rsidRPr="00766BF7" w:rsidDel="00766BF7" w:rsidRDefault="00766BF7" w:rsidP="00766BF7">
      <w:pPr>
        <w:ind w:left="720" w:hanging="720"/>
        <w:rPr>
          <w:del w:id="29" w:author="Hong" w:date="2014-07-02T08:34:00Z"/>
          <w:noProof/>
          <w:szCs w:val="22"/>
        </w:rPr>
      </w:pPr>
      <w:bookmarkStart w:id="30" w:name="_ENREF_10"/>
      <w:del w:id="31" w:author="Hong" w:date="2014-07-02T08:34:00Z">
        <w:r w:rsidRPr="00766BF7" w:rsidDel="00766BF7">
          <w:rPr>
            <w:noProof/>
            <w:szCs w:val="22"/>
          </w:rPr>
          <w:delText>10.</w:delText>
        </w:r>
        <w:r w:rsidRPr="00766BF7" w:rsidDel="00766BF7">
          <w:rPr>
            <w:noProof/>
            <w:szCs w:val="22"/>
          </w:rPr>
          <w:tab/>
          <w:delText xml:space="preserve">McGue, M., J.W. Vaupel, N. Holm, and B. Harvald, </w:delText>
        </w:r>
        <w:r w:rsidRPr="00766BF7" w:rsidDel="00766BF7">
          <w:rPr>
            <w:i/>
            <w:noProof/>
            <w:szCs w:val="22"/>
          </w:rPr>
          <w:delText>Longevity is moderately heritable in a sample of Danish twins born 1870-1880.</w:delText>
        </w:r>
        <w:r w:rsidRPr="00766BF7" w:rsidDel="00766BF7">
          <w:rPr>
            <w:noProof/>
            <w:szCs w:val="22"/>
          </w:rPr>
          <w:delText xml:space="preserve"> J Gerontol, 1993. 48(6): p. B237-44.</w:delText>
        </w:r>
        <w:bookmarkEnd w:id="30"/>
      </w:del>
    </w:p>
    <w:p w14:paraId="1DAA1F73" w14:textId="77777777" w:rsidR="00766BF7" w:rsidRPr="00766BF7" w:rsidDel="00766BF7" w:rsidRDefault="00766BF7" w:rsidP="00766BF7">
      <w:pPr>
        <w:ind w:left="720" w:hanging="720"/>
        <w:rPr>
          <w:del w:id="32" w:author="Hong" w:date="2014-07-02T08:34:00Z"/>
          <w:noProof/>
          <w:szCs w:val="22"/>
        </w:rPr>
      </w:pPr>
      <w:bookmarkStart w:id="33" w:name="_ENREF_11"/>
      <w:del w:id="34" w:author="Hong" w:date="2014-07-02T08:34:00Z">
        <w:r w:rsidRPr="00766BF7" w:rsidDel="00766BF7">
          <w:rPr>
            <w:noProof/>
            <w:szCs w:val="22"/>
          </w:rPr>
          <w:delText>11.</w:delText>
        </w:r>
        <w:r w:rsidRPr="00766BF7" w:rsidDel="00766BF7">
          <w:rPr>
            <w:noProof/>
            <w:szCs w:val="22"/>
          </w:rPr>
          <w:tab/>
          <w:delText xml:space="preserve">Herskind, A.M., M. McGue, N.V. Holm, T.I. Sorensen, B. Harvald, and J.W. Vaupel, </w:delText>
        </w:r>
        <w:r w:rsidRPr="00766BF7" w:rsidDel="00766BF7">
          <w:rPr>
            <w:i/>
            <w:noProof/>
            <w:szCs w:val="22"/>
          </w:rPr>
          <w:delText>The heritability of human longevity: a population-based study of 2872 Danish twin pairs born 1870-1900.</w:delText>
        </w:r>
        <w:r w:rsidRPr="00766BF7" w:rsidDel="00766BF7">
          <w:rPr>
            <w:noProof/>
            <w:szCs w:val="22"/>
          </w:rPr>
          <w:delText xml:space="preserve"> Hum Genet, 1996. 97(3): p. 319-23.</w:delText>
        </w:r>
        <w:bookmarkEnd w:id="33"/>
      </w:del>
    </w:p>
    <w:p w14:paraId="228538A0" w14:textId="77777777" w:rsidR="00766BF7" w:rsidDel="00766BF7" w:rsidRDefault="00766BF7" w:rsidP="00766BF7">
      <w:pPr>
        <w:rPr>
          <w:del w:id="35" w:author="Hong" w:date="2014-07-02T08:34:00Z"/>
          <w:noProof/>
          <w:sz w:val="22"/>
          <w:szCs w:val="22"/>
        </w:rPr>
      </w:pPr>
    </w:p>
    <w:p w14:paraId="6BDA0E4A" w14:textId="77777777" w:rsidR="00E5437A" w:rsidRDefault="00766BF7">
      <w:pPr>
        <w:rPr>
          <w:sz w:val="22"/>
          <w:szCs w:val="22"/>
        </w:rPr>
      </w:pPr>
      <w:del w:id="36" w:author="Hong" w:date="2014-07-02T08:34:00Z">
        <w:r w:rsidDel="00766BF7">
          <w:rPr>
            <w:sz w:val="22"/>
            <w:szCs w:val="22"/>
          </w:rPr>
          <w:fldChar w:fldCharType="end"/>
        </w:r>
      </w:del>
    </w:p>
    <w:sectPr w:rsidR="00E5437A" w:rsidSect="00CF5E18">
      <w:headerReference w:type="default" r:id="rId23"/>
      <w:pgSz w:w="12240" w:h="15840" w:code="1"/>
      <w:pgMar w:top="1440" w:right="1440" w:bottom="1440" w:left="1440" w:header="900" w:footer="1064"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CDA50" w14:textId="77777777" w:rsidR="00DC26B8" w:rsidRDefault="00DC26B8">
      <w:r>
        <w:separator/>
      </w:r>
    </w:p>
  </w:endnote>
  <w:endnote w:type="continuationSeparator" w:id="0">
    <w:p w14:paraId="0F1CC35D" w14:textId="77777777" w:rsidR="00DC26B8" w:rsidRDefault="00DC2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C1105" w14:textId="77777777" w:rsidR="00DC26B8" w:rsidRDefault="00DC26B8">
      <w:r>
        <w:separator/>
      </w:r>
    </w:p>
  </w:footnote>
  <w:footnote w:type="continuationSeparator" w:id="0">
    <w:p w14:paraId="4863377F" w14:textId="77777777" w:rsidR="00DC26B8" w:rsidRDefault="00DC26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65DA8" w14:textId="77777777" w:rsidR="0056313A" w:rsidRDefault="0056313A" w:rsidP="00154D58">
    <w:pPr>
      <w:pStyle w:val="Header"/>
      <w:pBdr>
        <w:bottom w:val="single" w:sz="6" w:space="1" w:color="auto"/>
      </w:pBdr>
      <w:tabs>
        <w:tab w:val="clear" w:pos="4320"/>
        <w:tab w:val="clear" w:pos="8640"/>
        <w:tab w:val="left" w:pos="2610"/>
      </w:tabs>
      <w:rPr>
        <w:i/>
        <w:sz w:val="18"/>
        <w:szCs w:val="18"/>
      </w:rPr>
    </w:pPr>
    <w:r>
      <w:rPr>
        <w:i/>
        <w:sz w:val="18"/>
        <w:szCs w:val="18"/>
      </w:rPr>
      <w:t xml:space="preserve">Qin, Reference </w:t>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t xml:space="preserve">Page </w:t>
    </w:r>
    <w:r w:rsidR="00A92BE2" w:rsidRPr="0055420E">
      <w:rPr>
        <w:i/>
        <w:sz w:val="18"/>
        <w:szCs w:val="18"/>
      </w:rPr>
      <w:fldChar w:fldCharType="begin"/>
    </w:r>
    <w:r w:rsidRPr="0055420E">
      <w:rPr>
        <w:i/>
        <w:sz w:val="18"/>
        <w:szCs w:val="18"/>
      </w:rPr>
      <w:instrText xml:space="preserve"> PAGE   \* MERGEFORMAT </w:instrText>
    </w:r>
    <w:r w:rsidR="00A92BE2" w:rsidRPr="0055420E">
      <w:rPr>
        <w:i/>
        <w:sz w:val="18"/>
        <w:szCs w:val="18"/>
      </w:rPr>
      <w:fldChar w:fldCharType="separate"/>
    </w:r>
    <w:r w:rsidR="00766BF7">
      <w:rPr>
        <w:i/>
        <w:noProof/>
        <w:sz w:val="18"/>
        <w:szCs w:val="18"/>
      </w:rPr>
      <w:t>2</w:t>
    </w:r>
    <w:r w:rsidR="00A92BE2" w:rsidRPr="0055420E">
      <w:rPr>
        <w:i/>
        <w:sz w:val="18"/>
        <w:szCs w:val="18"/>
      </w:rPr>
      <w:fldChar w:fldCharType="end"/>
    </w:r>
    <w:r>
      <w:rPr>
        <w:i/>
        <w:sz w:val="18"/>
        <w:szCs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13097"/>
    <w:multiLevelType w:val="hybridMultilevel"/>
    <w:tmpl w:val="340E8E3C"/>
    <w:lvl w:ilvl="0" w:tplc="7D8E2F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387C6F"/>
    <w:multiLevelType w:val="hybridMultilevel"/>
    <w:tmpl w:val="7FD236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DB02B4F"/>
    <w:multiLevelType w:val="hybridMultilevel"/>
    <w:tmpl w:val="D7465218"/>
    <w:lvl w:ilvl="0" w:tplc="F692CBBE">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673530"/>
    <w:multiLevelType w:val="multilevel"/>
    <w:tmpl w:val="99A0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DA2869"/>
    <w:multiLevelType w:val="hybridMultilevel"/>
    <w:tmpl w:val="E6E0A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C9B4A82"/>
    <w:multiLevelType w:val="hybridMultilevel"/>
    <w:tmpl w:val="2F9A7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3D56E5"/>
    <w:multiLevelType w:val="hybridMultilevel"/>
    <w:tmpl w:val="9BEC13D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8175A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F982E40"/>
    <w:multiLevelType w:val="hybridMultilevel"/>
    <w:tmpl w:val="F078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8"/>
  </w:num>
  <w:num w:numId="5">
    <w:abstractNumId w:val="5"/>
  </w:num>
  <w:num w:numId="6">
    <w:abstractNumId w:val="7"/>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橄ㄴ됰ѵг찔㈇"/>
    <w:docVar w:name="EN.Layout" w:val="w:docVa"/>
    <w:docVar w:name="EN.Libraries" w:val="&lt;Libraries&gt;&lt;/Libraries&gt;"/>
  </w:docVars>
  <w:rsids>
    <w:rsidRoot w:val="007044D3"/>
    <w:rsid w:val="0000012C"/>
    <w:rsid w:val="0000021E"/>
    <w:rsid w:val="00000546"/>
    <w:rsid w:val="00000889"/>
    <w:rsid w:val="00000D36"/>
    <w:rsid w:val="0000172B"/>
    <w:rsid w:val="00001A1F"/>
    <w:rsid w:val="0000206D"/>
    <w:rsid w:val="000020D3"/>
    <w:rsid w:val="0000246D"/>
    <w:rsid w:val="00003A5F"/>
    <w:rsid w:val="00004D4B"/>
    <w:rsid w:val="0000502B"/>
    <w:rsid w:val="000057E8"/>
    <w:rsid w:val="00005891"/>
    <w:rsid w:val="00005A08"/>
    <w:rsid w:val="00006341"/>
    <w:rsid w:val="0000745C"/>
    <w:rsid w:val="00007C38"/>
    <w:rsid w:val="00010B89"/>
    <w:rsid w:val="000112CA"/>
    <w:rsid w:val="00013275"/>
    <w:rsid w:val="000143E1"/>
    <w:rsid w:val="0001454A"/>
    <w:rsid w:val="00014AA6"/>
    <w:rsid w:val="000150C1"/>
    <w:rsid w:val="0001583D"/>
    <w:rsid w:val="00015E48"/>
    <w:rsid w:val="00015E69"/>
    <w:rsid w:val="00016983"/>
    <w:rsid w:val="000177D9"/>
    <w:rsid w:val="00017CD1"/>
    <w:rsid w:val="0002006F"/>
    <w:rsid w:val="000200A5"/>
    <w:rsid w:val="00020509"/>
    <w:rsid w:val="00020D95"/>
    <w:rsid w:val="00021AC1"/>
    <w:rsid w:val="00021DB2"/>
    <w:rsid w:val="00022375"/>
    <w:rsid w:val="000229BD"/>
    <w:rsid w:val="00022F59"/>
    <w:rsid w:val="00023581"/>
    <w:rsid w:val="0002463E"/>
    <w:rsid w:val="00024686"/>
    <w:rsid w:val="00025225"/>
    <w:rsid w:val="000257D8"/>
    <w:rsid w:val="00026A6F"/>
    <w:rsid w:val="000273B6"/>
    <w:rsid w:val="0002752B"/>
    <w:rsid w:val="00027918"/>
    <w:rsid w:val="000301D9"/>
    <w:rsid w:val="0003078D"/>
    <w:rsid w:val="00030C35"/>
    <w:rsid w:val="00030C48"/>
    <w:rsid w:val="00030C4D"/>
    <w:rsid w:val="0003144B"/>
    <w:rsid w:val="0003290D"/>
    <w:rsid w:val="00032CCA"/>
    <w:rsid w:val="00032DF1"/>
    <w:rsid w:val="000332E4"/>
    <w:rsid w:val="000342B0"/>
    <w:rsid w:val="0003512F"/>
    <w:rsid w:val="00035142"/>
    <w:rsid w:val="00035448"/>
    <w:rsid w:val="000355BD"/>
    <w:rsid w:val="00037015"/>
    <w:rsid w:val="00037472"/>
    <w:rsid w:val="00037BD9"/>
    <w:rsid w:val="0004038B"/>
    <w:rsid w:val="00041926"/>
    <w:rsid w:val="0004254D"/>
    <w:rsid w:val="00042703"/>
    <w:rsid w:val="00042CC5"/>
    <w:rsid w:val="00042D56"/>
    <w:rsid w:val="00042E35"/>
    <w:rsid w:val="0004454A"/>
    <w:rsid w:val="00044813"/>
    <w:rsid w:val="000448E9"/>
    <w:rsid w:val="00044FBC"/>
    <w:rsid w:val="00045646"/>
    <w:rsid w:val="0004585C"/>
    <w:rsid w:val="00045AD1"/>
    <w:rsid w:val="0004648A"/>
    <w:rsid w:val="00046F31"/>
    <w:rsid w:val="00047A72"/>
    <w:rsid w:val="00047DFD"/>
    <w:rsid w:val="000503B6"/>
    <w:rsid w:val="00051608"/>
    <w:rsid w:val="000516C0"/>
    <w:rsid w:val="0005171F"/>
    <w:rsid w:val="0005185A"/>
    <w:rsid w:val="00051AC8"/>
    <w:rsid w:val="00052240"/>
    <w:rsid w:val="000525D5"/>
    <w:rsid w:val="000526ED"/>
    <w:rsid w:val="00052777"/>
    <w:rsid w:val="00052908"/>
    <w:rsid w:val="00052FF1"/>
    <w:rsid w:val="0005311C"/>
    <w:rsid w:val="00053441"/>
    <w:rsid w:val="0005350B"/>
    <w:rsid w:val="00053F28"/>
    <w:rsid w:val="00054342"/>
    <w:rsid w:val="000548D1"/>
    <w:rsid w:val="000549F5"/>
    <w:rsid w:val="0005598B"/>
    <w:rsid w:val="00055C58"/>
    <w:rsid w:val="00055E5B"/>
    <w:rsid w:val="00056725"/>
    <w:rsid w:val="0005711E"/>
    <w:rsid w:val="00057356"/>
    <w:rsid w:val="000575A6"/>
    <w:rsid w:val="000602DC"/>
    <w:rsid w:val="00060A9B"/>
    <w:rsid w:val="0006145F"/>
    <w:rsid w:val="0006160A"/>
    <w:rsid w:val="00061733"/>
    <w:rsid w:val="00061CA2"/>
    <w:rsid w:val="00062B76"/>
    <w:rsid w:val="000635BF"/>
    <w:rsid w:val="00063693"/>
    <w:rsid w:val="0006398F"/>
    <w:rsid w:val="00063F09"/>
    <w:rsid w:val="00064F11"/>
    <w:rsid w:val="00066512"/>
    <w:rsid w:val="00066BBA"/>
    <w:rsid w:val="00067058"/>
    <w:rsid w:val="00067560"/>
    <w:rsid w:val="000701D3"/>
    <w:rsid w:val="00070D78"/>
    <w:rsid w:val="00070E5B"/>
    <w:rsid w:val="000712D6"/>
    <w:rsid w:val="00071A86"/>
    <w:rsid w:val="0007205A"/>
    <w:rsid w:val="000727C7"/>
    <w:rsid w:val="0007299D"/>
    <w:rsid w:val="00072A04"/>
    <w:rsid w:val="00072ED6"/>
    <w:rsid w:val="000731D5"/>
    <w:rsid w:val="000741B1"/>
    <w:rsid w:val="00074FF0"/>
    <w:rsid w:val="000757A3"/>
    <w:rsid w:val="000757E9"/>
    <w:rsid w:val="00075CD5"/>
    <w:rsid w:val="00076127"/>
    <w:rsid w:val="0007614D"/>
    <w:rsid w:val="000761E2"/>
    <w:rsid w:val="00076A16"/>
    <w:rsid w:val="00076B2A"/>
    <w:rsid w:val="00077F9B"/>
    <w:rsid w:val="000803B8"/>
    <w:rsid w:val="0008093C"/>
    <w:rsid w:val="00080BD9"/>
    <w:rsid w:val="00081301"/>
    <w:rsid w:val="00081394"/>
    <w:rsid w:val="0008168C"/>
    <w:rsid w:val="00081B7B"/>
    <w:rsid w:val="00081E8F"/>
    <w:rsid w:val="00082231"/>
    <w:rsid w:val="0008226E"/>
    <w:rsid w:val="00082301"/>
    <w:rsid w:val="000836B1"/>
    <w:rsid w:val="00083BC7"/>
    <w:rsid w:val="00084DC5"/>
    <w:rsid w:val="00085AB1"/>
    <w:rsid w:val="000867B5"/>
    <w:rsid w:val="00087913"/>
    <w:rsid w:val="000909BA"/>
    <w:rsid w:val="00090B0E"/>
    <w:rsid w:val="0009186D"/>
    <w:rsid w:val="0009207E"/>
    <w:rsid w:val="00093875"/>
    <w:rsid w:val="000939E1"/>
    <w:rsid w:val="00093A01"/>
    <w:rsid w:val="00093F12"/>
    <w:rsid w:val="0009503E"/>
    <w:rsid w:val="000950CE"/>
    <w:rsid w:val="0009546B"/>
    <w:rsid w:val="00095AD2"/>
    <w:rsid w:val="000962B1"/>
    <w:rsid w:val="00096813"/>
    <w:rsid w:val="00096976"/>
    <w:rsid w:val="000969AD"/>
    <w:rsid w:val="00096B0B"/>
    <w:rsid w:val="00096E96"/>
    <w:rsid w:val="00097301"/>
    <w:rsid w:val="00097A0A"/>
    <w:rsid w:val="00097BCB"/>
    <w:rsid w:val="000A0095"/>
    <w:rsid w:val="000A02B6"/>
    <w:rsid w:val="000A04CF"/>
    <w:rsid w:val="000A0FA5"/>
    <w:rsid w:val="000A166E"/>
    <w:rsid w:val="000A168B"/>
    <w:rsid w:val="000A1973"/>
    <w:rsid w:val="000A1BB1"/>
    <w:rsid w:val="000A25B7"/>
    <w:rsid w:val="000A2A12"/>
    <w:rsid w:val="000A2DB9"/>
    <w:rsid w:val="000A2F55"/>
    <w:rsid w:val="000A377F"/>
    <w:rsid w:val="000A41D2"/>
    <w:rsid w:val="000A476E"/>
    <w:rsid w:val="000A5A98"/>
    <w:rsid w:val="000A5C34"/>
    <w:rsid w:val="000A5E88"/>
    <w:rsid w:val="000A5FEF"/>
    <w:rsid w:val="000A64CD"/>
    <w:rsid w:val="000A69B4"/>
    <w:rsid w:val="000B00A3"/>
    <w:rsid w:val="000B00F5"/>
    <w:rsid w:val="000B067E"/>
    <w:rsid w:val="000B088B"/>
    <w:rsid w:val="000B0954"/>
    <w:rsid w:val="000B0C9E"/>
    <w:rsid w:val="000B0E6B"/>
    <w:rsid w:val="000B1509"/>
    <w:rsid w:val="000B2B6C"/>
    <w:rsid w:val="000B3B23"/>
    <w:rsid w:val="000B4C3A"/>
    <w:rsid w:val="000B52B0"/>
    <w:rsid w:val="000B55BD"/>
    <w:rsid w:val="000B56FF"/>
    <w:rsid w:val="000B58FF"/>
    <w:rsid w:val="000B59B0"/>
    <w:rsid w:val="000B5E58"/>
    <w:rsid w:val="000B6D33"/>
    <w:rsid w:val="000B6D35"/>
    <w:rsid w:val="000B7182"/>
    <w:rsid w:val="000B720D"/>
    <w:rsid w:val="000B73C5"/>
    <w:rsid w:val="000B7404"/>
    <w:rsid w:val="000C0284"/>
    <w:rsid w:val="000C174F"/>
    <w:rsid w:val="000C24C8"/>
    <w:rsid w:val="000C2DFE"/>
    <w:rsid w:val="000C37E0"/>
    <w:rsid w:val="000C3AC9"/>
    <w:rsid w:val="000C4D09"/>
    <w:rsid w:val="000C5BE5"/>
    <w:rsid w:val="000C6A1F"/>
    <w:rsid w:val="000C7938"/>
    <w:rsid w:val="000D00ED"/>
    <w:rsid w:val="000D0B2F"/>
    <w:rsid w:val="000D1196"/>
    <w:rsid w:val="000D1314"/>
    <w:rsid w:val="000D14FF"/>
    <w:rsid w:val="000D151F"/>
    <w:rsid w:val="000D18D0"/>
    <w:rsid w:val="000D1B8E"/>
    <w:rsid w:val="000D1FF2"/>
    <w:rsid w:val="000D2C3D"/>
    <w:rsid w:val="000D30C8"/>
    <w:rsid w:val="000D3175"/>
    <w:rsid w:val="000D35D7"/>
    <w:rsid w:val="000D3DC5"/>
    <w:rsid w:val="000D3EE0"/>
    <w:rsid w:val="000D3F44"/>
    <w:rsid w:val="000D56DE"/>
    <w:rsid w:val="000D63F4"/>
    <w:rsid w:val="000D6889"/>
    <w:rsid w:val="000D6D3C"/>
    <w:rsid w:val="000D7918"/>
    <w:rsid w:val="000D7AAD"/>
    <w:rsid w:val="000D7C7E"/>
    <w:rsid w:val="000E0205"/>
    <w:rsid w:val="000E0767"/>
    <w:rsid w:val="000E0B71"/>
    <w:rsid w:val="000E156C"/>
    <w:rsid w:val="000E1E1F"/>
    <w:rsid w:val="000E2E30"/>
    <w:rsid w:val="000E2F76"/>
    <w:rsid w:val="000E30E7"/>
    <w:rsid w:val="000E4500"/>
    <w:rsid w:val="000E4B5A"/>
    <w:rsid w:val="000E4F08"/>
    <w:rsid w:val="000E55BB"/>
    <w:rsid w:val="000E55C4"/>
    <w:rsid w:val="000E5624"/>
    <w:rsid w:val="000E5A96"/>
    <w:rsid w:val="000E5C94"/>
    <w:rsid w:val="000E5CCE"/>
    <w:rsid w:val="000E6CE2"/>
    <w:rsid w:val="000E6D4D"/>
    <w:rsid w:val="000E6EE6"/>
    <w:rsid w:val="000E76DC"/>
    <w:rsid w:val="000E782F"/>
    <w:rsid w:val="000E7B6E"/>
    <w:rsid w:val="000E7DEF"/>
    <w:rsid w:val="000F013A"/>
    <w:rsid w:val="000F039E"/>
    <w:rsid w:val="000F059B"/>
    <w:rsid w:val="000F0624"/>
    <w:rsid w:val="000F088F"/>
    <w:rsid w:val="000F0B7C"/>
    <w:rsid w:val="000F14B0"/>
    <w:rsid w:val="000F170F"/>
    <w:rsid w:val="000F1CCE"/>
    <w:rsid w:val="000F1FCA"/>
    <w:rsid w:val="000F20B5"/>
    <w:rsid w:val="000F291A"/>
    <w:rsid w:val="000F295E"/>
    <w:rsid w:val="000F3A2A"/>
    <w:rsid w:val="000F3B9F"/>
    <w:rsid w:val="000F3D04"/>
    <w:rsid w:val="000F43BB"/>
    <w:rsid w:val="000F44C8"/>
    <w:rsid w:val="000F4950"/>
    <w:rsid w:val="000F4A3B"/>
    <w:rsid w:val="000F5488"/>
    <w:rsid w:val="000F5D3A"/>
    <w:rsid w:val="000F637E"/>
    <w:rsid w:val="000F73ED"/>
    <w:rsid w:val="000F77C8"/>
    <w:rsid w:val="000F7849"/>
    <w:rsid w:val="000F78B8"/>
    <w:rsid w:val="001003B6"/>
    <w:rsid w:val="00100638"/>
    <w:rsid w:val="00100764"/>
    <w:rsid w:val="00100F58"/>
    <w:rsid w:val="00100F7F"/>
    <w:rsid w:val="001024D3"/>
    <w:rsid w:val="001028E5"/>
    <w:rsid w:val="00102C42"/>
    <w:rsid w:val="00102EA9"/>
    <w:rsid w:val="00102EC7"/>
    <w:rsid w:val="00102F7F"/>
    <w:rsid w:val="00103372"/>
    <w:rsid w:val="00103E3D"/>
    <w:rsid w:val="00104C9B"/>
    <w:rsid w:val="00104FD7"/>
    <w:rsid w:val="001050F6"/>
    <w:rsid w:val="00105CDD"/>
    <w:rsid w:val="001076DE"/>
    <w:rsid w:val="00107F87"/>
    <w:rsid w:val="0011035B"/>
    <w:rsid w:val="00110A43"/>
    <w:rsid w:val="00111352"/>
    <w:rsid w:val="001116AF"/>
    <w:rsid w:val="00111ACD"/>
    <w:rsid w:val="00111EEE"/>
    <w:rsid w:val="00112198"/>
    <w:rsid w:val="00112B30"/>
    <w:rsid w:val="0011358D"/>
    <w:rsid w:val="001144D9"/>
    <w:rsid w:val="00114C18"/>
    <w:rsid w:val="00114EC1"/>
    <w:rsid w:val="0011511F"/>
    <w:rsid w:val="0011586C"/>
    <w:rsid w:val="00115AA6"/>
    <w:rsid w:val="00115F5F"/>
    <w:rsid w:val="001162A1"/>
    <w:rsid w:val="00116608"/>
    <w:rsid w:val="00116FB6"/>
    <w:rsid w:val="00117A67"/>
    <w:rsid w:val="00120281"/>
    <w:rsid w:val="0012035D"/>
    <w:rsid w:val="00120978"/>
    <w:rsid w:val="00120E2C"/>
    <w:rsid w:val="00121365"/>
    <w:rsid w:val="001218AF"/>
    <w:rsid w:val="00121DFC"/>
    <w:rsid w:val="00122060"/>
    <w:rsid w:val="00122467"/>
    <w:rsid w:val="0012250D"/>
    <w:rsid w:val="00122CCB"/>
    <w:rsid w:val="00122E0F"/>
    <w:rsid w:val="0012320B"/>
    <w:rsid w:val="001262D6"/>
    <w:rsid w:val="00126A19"/>
    <w:rsid w:val="00127285"/>
    <w:rsid w:val="0012737E"/>
    <w:rsid w:val="00127C21"/>
    <w:rsid w:val="00127DA8"/>
    <w:rsid w:val="001300EB"/>
    <w:rsid w:val="0013015C"/>
    <w:rsid w:val="001306C2"/>
    <w:rsid w:val="00130CDA"/>
    <w:rsid w:val="00131587"/>
    <w:rsid w:val="00131A54"/>
    <w:rsid w:val="00131D5D"/>
    <w:rsid w:val="00132297"/>
    <w:rsid w:val="001326B1"/>
    <w:rsid w:val="00132C38"/>
    <w:rsid w:val="00132C80"/>
    <w:rsid w:val="00132DCB"/>
    <w:rsid w:val="0013368A"/>
    <w:rsid w:val="00133AFC"/>
    <w:rsid w:val="00133F4B"/>
    <w:rsid w:val="001346BF"/>
    <w:rsid w:val="00134811"/>
    <w:rsid w:val="00134C58"/>
    <w:rsid w:val="00134D49"/>
    <w:rsid w:val="001354A0"/>
    <w:rsid w:val="0013592B"/>
    <w:rsid w:val="00135BC0"/>
    <w:rsid w:val="00135CA5"/>
    <w:rsid w:val="00136A4B"/>
    <w:rsid w:val="0013745E"/>
    <w:rsid w:val="001379C3"/>
    <w:rsid w:val="00137BCB"/>
    <w:rsid w:val="00140134"/>
    <w:rsid w:val="001405F9"/>
    <w:rsid w:val="00140ECF"/>
    <w:rsid w:val="00141BA1"/>
    <w:rsid w:val="001424BA"/>
    <w:rsid w:val="001427E7"/>
    <w:rsid w:val="00142998"/>
    <w:rsid w:val="00143833"/>
    <w:rsid w:val="00143F7F"/>
    <w:rsid w:val="001440EC"/>
    <w:rsid w:val="001441A7"/>
    <w:rsid w:val="001448B1"/>
    <w:rsid w:val="00144CC8"/>
    <w:rsid w:val="0014552B"/>
    <w:rsid w:val="001456A9"/>
    <w:rsid w:val="00145BE1"/>
    <w:rsid w:val="0014603F"/>
    <w:rsid w:val="00146489"/>
    <w:rsid w:val="001469F5"/>
    <w:rsid w:val="00146C08"/>
    <w:rsid w:val="00146E21"/>
    <w:rsid w:val="001470C3"/>
    <w:rsid w:val="001501DE"/>
    <w:rsid w:val="001506B8"/>
    <w:rsid w:val="001508CE"/>
    <w:rsid w:val="00151141"/>
    <w:rsid w:val="001512F8"/>
    <w:rsid w:val="00151C4F"/>
    <w:rsid w:val="00151EBE"/>
    <w:rsid w:val="00151FE7"/>
    <w:rsid w:val="001520A1"/>
    <w:rsid w:val="0015216F"/>
    <w:rsid w:val="00153E08"/>
    <w:rsid w:val="001543EE"/>
    <w:rsid w:val="00154D58"/>
    <w:rsid w:val="0015522D"/>
    <w:rsid w:val="0015552E"/>
    <w:rsid w:val="0015553C"/>
    <w:rsid w:val="001558EE"/>
    <w:rsid w:val="001567E8"/>
    <w:rsid w:val="001568D6"/>
    <w:rsid w:val="001602FF"/>
    <w:rsid w:val="00160CD2"/>
    <w:rsid w:val="00160DEE"/>
    <w:rsid w:val="00161624"/>
    <w:rsid w:val="00161691"/>
    <w:rsid w:val="00161C27"/>
    <w:rsid w:val="00162882"/>
    <w:rsid w:val="00162C89"/>
    <w:rsid w:val="00162ECF"/>
    <w:rsid w:val="00163801"/>
    <w:rsid w:val="00165565"/>
    <w:rsid w:val="00165ECB"/>
    <w:rsid w:val="001662C1"/>
    <w:rsid w:val="00166E3B"/>
    <w:rsid w:val="0017151D"/>
    <w:rsid w:val="001719A3"/>
    <w:rsid w:val="00172867"/>
    <w:rsid w:val="00172EB6"/>
    <w:rsid w:val="00172ED5"/>
    <w:rsid w:val="0017307D"/>
    <w:rsid w:val="0017340A"/>
    <w:rsid w:val="001741D1"/>
    <w:rsid w:val="00174A3E"/>
    <w:rsid w:val="00174ACB"/>
    <w:rsid w:val="0017551A"/>
    <w:rsid w:val="00175950"/>
    <w:rsid w:val="001759AA"/>
    <w:rsid w:val="00175EF2"/>
    <w:rsid w:val="0017642E"/>
    <w:rsid w:val="001765ED"/>
    <w:rsid w:val="00176805"/>
    <w:rsid w:val="00177FD9"/>
    <w:rsid w:val="0018087F"/>
    <w:rsid w:val="001810A4"/>
    <w:rsid w:val="00181478"/>
    <w:rsid w:val="00181BB2"/>
    <w:rsid w:val="00182B6D"/>
    <w:rsid w:val="00182BDE"/>
    <w:rsid w:val="00182D74"/>
    <w:rsid w:val="0018331F"/>
    <w:rsid w:val="0018444D"/>
    <w:rsid w:val="00184B44"/>
    <w:rsid w:val="00185783"/>
    <w:rsid w:val="0018582D"/>
    <w:rsid w:val="001858FA"/>
    <w:rsid w:val="00185BBB"/>
    <w:rsid w:val="00185FC6"/>
    <w:rsid w:val="00186152"/>
    <w:rsid w:val="00186268"/>
    <w:rsid w:val="001862A9"/>
    <w:rsid w:val="001862FA"/>
    <w:rsid w:val="00186D9C"/>
    <w:rsid w:val="00186EA5"/>
    <w:rsid w:val="00187D9B"/>
    <w:rsid w:val="0019099B"/>
    <w:rsid w:val="001914C5"/>
    <w:rsid w:val="001914E6"/>
    <w:rsid w:val="0019202A"/>
    <w:rsid w:val="001929E9"/>
    <w:rsid w:val="00192D0D"/>
    <w:rsid w:val="001930F1"/>
    <w:rsid w:val="001931DB"/>
    <w:rsid w:val="001936AA"/>
    <w:rsid w:val="0019473D"/>
    <w:rsid w:val="00194A94"/>
    <w:rsid w:val="00194D22"/>
    <w:rsid w:val="0019511A"/>
    <w:rsid w:val="0019640F"/>
    <w:rsid w:val="00196522"/>
    <w:rsid w:val="0019690C"/>
    <w:rsid w:val="001969A3"/>
    <w:rsid w:val="001A065F"/>
    <w:rsid w:val="001A0B00"/>
    <w:rsid w:val="001A1305"/>
    <w:rsid w:val="001A1FA2"/>
    <w:rsid w:val="001A25F8"/>
    <w:rsid w:val="001A37E1"/>
    <w:rsid w:val="001A3B19"/>
    <w:rsid w:val="001A3E1B"/>
    <w:rsid w:val="001A45D5"/>
    <w:rsid w:val="001A5D14"/>
    <w:rsid w:val="001A6677"/>
    <w:rsid w:val="001A6CCA"/>
    <w:rsid w:val="001A6F55"/>
    <w:rsid w:val="001A707B"/>
    <w:rsid w:val="001A7292"/>
    <w:rsid w:val="001A7926"/>
    <w:rsid w:val="001B03AB"/>
    <w:rsid w:val="001B055D"/>
    <w:rsid w:val="001B0B58"/>
    <w:rsid w:val="001B0E42"/>
    <w:rsid w:val="001B104C"/>
    <w:rsid w:val="001B13ED"/>
    <w:rsid w:val="001B1BFB"/>
    <w:rsid w:val="001B20F9"/>
    <w:rsid w:val="001B218E"/>
    <w:rsid w:val="001B2569"/>
    <w:rsid w:val="001B283A"/>
    <w:rsid w:val="001B2DBD"/>
    <w:rsid w:val="001B34F4"/>
    <w:rsid w:val="001B387D"/>
    <w:rsid w:val="001B408F"/>
    <w:rsid w:val="001B46EC"/>
    <w:rsid w:val="001B7029"/>
    <w:rsid w:val="001B74B1"/>
    <w:rsid w:val="001B7BD5"/>
    <w:rsid w:val="001B7D4C"/>
    <w:rsid w:val="001C04D1"/>
    <w:rsid w:val="001C092A"/>
    <w:rsid w:val="001C0B6B"/>
    <w:rsid w:val="001C0C02"/>
    <w:rsid w:val="001C1171"/>
    <w:rsid w:val="001C162A"/>
    <w:rsid w:val="001C1858"/>
    <w:rsid w:val="001C1B00"/>
    <w:rsid w:val="001C2339"/>
    <w:rsid w:val="001C2561"/>
    <w:rsid w:val="001C261B"/>
    <w:rsid w:val="001C267A"/>
    <w:rsid w:val="001C2728"/>
    <w:rsid w:val="001C2808"/>
    <w:rsid w:val="001C28F1"/>
    <w:rsid w:val="001C3D7D"/>
    <w:rsid w:val="001C3DE2"/>
    <w:rsid w:val="001C3EFE"/>
    <w:rsid w:val="001C418D"/>
    <w:rsid w:val="001C43AD"/>
    <w:rsid w:val="001C47BF"/>
    <w:rsid w:val="001C4FB4"/>
    <w:rsid w:val="001C545B"/>
    <w:rsid w:val="001C555E"/>
    <w:rsid w:val="001C59ED"/>
    <w:rsid w:val="001C5AF8"/>
    <w:rsid w:val="001C65BB"/>
    <w:rsid w:val="001C6980"/>
    <w:rsid w:val="001C6F04"/>
    <w:rsid w:val="001C70B5"/>
    <w:rsid w:val="001C7D64"/>
    <w:rsid w:val="001D119E"/>
    <w:rsid w:val="001D1E72"/>
    <w:rsid w:val="001D2455"/>
    <w:rsid w:val="001D255F"/>
    <w:rsid w:val="001D264D"/>
    <w:rsid w:val="001D2B5B"/>
    <w:rsid w:val="001D2D17"/>
    <w:rsid w:val="001D3BF6"/>
    <w:rsid w:val="001D4006"/>
    <w:rsid w:val="001D40D0"/>
    <w:rsid w:val="001D457D"/>
    <w:rsid w:val="001D5102"/>
    <w:rsid w:val="001D5225"/>
    <w:rsid w:val="001D5348"/>
    <w:rsid w:val="001D563A"/>
    <w:rsid w:val="001D5DC2"/>
    <w:rsid w:val="001D5DEF"/>
    <w:rsid w:val="001D66BF"/>
    <w:rsid w:val="001D6927"/>
    <w:rsid w:val="001D6B54"/>
    <w:rsid w:val="001D7384"/>
    <w:rsid w:val="001D78AA"/>
    <w:rsid w:val="001D7914"/>
    <w:rsid w:val="001D7E01"/>
    <w:rsid w:val="001D7F3A"/>
    <w:rsid w:val="001E0548"/>
    <w:rsid w:val="001E06EE"/>
    <w:rsid w:val="001E0F61"/>
    <w:rsid w:val="001E12E1"/>
    <w:rsid w:val="001E1890"/>
    <w:rsid w:val="001E1FE1"/>
    <w:rsid w:val="001E2052"/>
    <w:rsid w:val="001E2950"/>
    <w:rsid w:val="001E31DD"/>
    <w:rsid w:val="001E3F73"/>
    <w:rsid w:val="001E48FA"/>
    <w:rsid w:val="001E4E92"/>
    <w:rsid w:val="001E4F47"/>
    <w:rsid w:val="001E527D"/>
    <w:rsid w:val="001E6225"/>
    <w:rsid w:val="001E6265"/>
    <w:rsid w:val="001E628E"/>
    <w:rsid w:val="001E6596"/>
    <w:rsid w:val="001E6A94"/>
    <w:rsid w:val="001E710E"/>
    <w:rsid w:val="001E727F"/>
    <w:rsid w:val="001E7E43"/>
    <w:rsid w:val="001F0E10"/>
    <w:rsid w:val="001F0E95"/>
    <w:rsid w:val="001F1118"/>
    <w:rsid w:val="001F207D"/>
    <w:rsid w:val="001F20DB"/>
    <w:rsid w:val="001F27DE"/>
    <w:rsid w:val="001F3418"/>
    <w:rsid w:val="001F355B"/>
    <w:rsid w:val="001F3762"/>
    <w:rsid w:val="001F39C6"/>
    <w:rsid w:val="001F3B61"/>
    <w:rsid w:val="001F3DFD"/>
    <w:rsid w:val="001F5136"/>
    <w:rsid w:val="001F543B"/>
    <w:rsid w:val="001F553B"/>
    <w:rsid w:val="001F5689"/>
    <w:rsid w:val="001F5875"/>
    <w:rsid w:val="001F5D03"/>
    <w:rsid w:val="001F5DD7"/>
    <w:rsid w:val="001F65B2"/>
    <w:rsid w:val="001F6AEF"/>
    <w:rsid w:val="001F7472"/>
    <w:rsid w:val="001F749B"/>
    <w:rsid w:val="001F756E"/>
    <w:rsid w:val="001F7F7A"/>
    <w:rsid w:val="0020010D"/>
    <w:rsid w:val="0020015E"/>
    <w:rsid w:val="00200244"/>
    <w:rsid w:val="00200261"/>
    <w:rsid w:val="00200C51"/>
    <w:rsid w:val="00200FEE"/>
    <w:rsid w:val="002017D6"/>
    <w:rsid w:val="00201AE6"/>
    <w:rsid w:val="00202049"/>
    <w:rsid w:val="00203464"/>
    <w:rsid w:val="0020365C"/>
    <w:rsid w:val="00203867"/>
    <w:rsid w:val="00203C96"/>
    <w:rsid w:val="002044DE"/>
    <w:rsid w:val="00204B4B"/>
    <w:rsid w:val="00205231"/>
    <w:rsid w:val="00205341"/>
    <w:rsid w:val="00205484"/>
    <w:rsid w:val="0020553B"/>
    <w:rsid w:val="002057AA"/>
    <w:rsid w:val="0020583E"/>
    <w:rsid w:val="00205F4C"/>
    <w:rsid w:val="00205F83"/>
    <w:rsid w:val="00206B0F"/>
    <w:rsid w:val="002074D5"/>
    <w:rsid w:val="002077BD"/>
    <w:rsid w:val="00207951"/>
    <w:rsid w:val="00207BFA"/>
    <w:rsid w:val="00210123"/>
    <w:rsid w:val="00210838"/>
    <w:rsid w:val="002109BC"/>
    <w:rsid w:val="00210B03"/>
    <w:rsid w:val="00210C3F"/>
    <w:rsid w:val="00211267"/>
    <w:rsid w:val="0021165C"/>
    <w:rsid w:val="00211DED"/>
    <w:rsid w:val="00212E93"/>
    <w:rsid w:val="00213681"/>
    <w:rsid w:val="00213D70"/>
    <w:rsid w:val="002145CD"/>
    <w:rsid w:val="002149E2"/>
    <w:rsid w:val="00214C5A"/>
    <w:rsid w:val="002155E1"/>
    <w:rsid w:val="00215775"/>
    <w:rsid w:val="00215B98"/>
    <w:rsid w:val="00216F64"/>
    <w:rsid w:val="00217395"/>
    <w:rsid w:val="00217F00"/>
    <w:rsid w:val="00220214"/>
    <w:rsid w:val="00220292"/>
    <w:rsid w:val="00220E40"/>
    <w:rsid w:val="002215CA"/>
    <w:rsid w:val="002216C2"/>
    <w:rsid w:val="00221C1E"/>
    <w:rsid w:val="00221E84"/>
    <w:rsid w:val="00222461"/>
    <w:rsid w:val="0022310B"/>
    <w:rsid w:val="002232C7"/>
    <w:rsid w:val="00223F49"/>
    <w:rsid w:val="00224515"/>
    <w:rsid w:val="00224782"/>
    <w:rsid w:val="002259D8"/>
    <w:rsid w:val="00225CC2"/>
    <w:rsid w:val="00225F49"/>
    <w:rsid w:val="0022670D"/>
    <w:rsid w:val="0022685C"/>
    <w:rsid w:val="00226A72"/>
    <w:rsid w:val="002270D2"/>
    <w:rsid w:val="00230067"/>
    <w:rsid w:val="002309C6"/>
    <w:rsid w:val="00230B0E"/>
    <w:rsid w:val="00231543"/>
    <w:rsid w:val="00232A57"/>
    <w:rsid w:val="00232FA9"/>
    <w:rsid w:val="00233AAB"/>
    <w:rsid w:val="002342B1"/>
    <w:rsid w:val="00235298"/>
    <w:rsid w:val="002359C4"/>
    <w:rsid w:val="00235DC9"/>
    <w:rsid w:val="0023610B"/>
    <w:rsid w:val="002366B5"/>
    <w:rsid w:val="00237002"/>
    <w:rsid w:val="002374BD"/>
    <w:rsid w:val="00237E42"/>
    <w:rsid w:val="00241722"/>
    <w:rsid w:val="00241F8C"/>
    <w:rsid w:val="0024201A"/>
    <w:rsid w:val="002434CF"/>
    <w:rsid w:val="002435D3"/>
    <w:rsid w:val="00243F32"/>
    <w:rsid w:val="00243F95"/>
    <w:rsid w:val="00243FCB"/>
    <w:rsid w:val="002443CF"/>
    <w:rsid w:val="00244696"/>
    <w:rsid w:val="002448D3"/>
    <w:rsid w:val="0024510B"/>
    <w:rsid w:val="00245A11"/>
    <w:rsid w:val="00245A62"/>
    <w:rsid w:val="002464CD"/>
    <w:rsid w:val="00246679"/>
    <w:rsid w:val="00246927"/>
    <w:rsid w:val="00246A87"/>
    <w:rsid w:val="00247C64"/>
    <w:rsid w:val="00247FE2"/>
    <w:rsid w:val="002501AD"/>
    <w:rsid w:val="00250761"/>
    <w:rsid w:val="00250ACC"/>
    <w:rsid w:val="00250C4A"/>
    <w:rsid w:val="00250EA6"/>
    <w:rsid w:val="002513BA"/>
    <w:rsid w:val="00251B36"/>
    <w:rsid w:val="00252891"/>
    <w:rsid w:val="00252D80"/>
    <w:rsid w:val="00254125"/>
    <w:rsid w:val="00255CDC"/>
    <w:rsid w:val="002565A0"/>
    <w:rsid w:val="00256B97"/>
    <w:rsid w:val="0025742C"/>
    <w:rsid w:val="002578E6"/>
    <w:rsid w:val="00257F2C"/>
    <w:rsid w:val="00260507"/>
    <w:rsid w:val="00260560"/>
    <w:rsid w:val="0026162B"/>
    <w:rsid w:val="00261849"/>
    <w:rsid w:val="00261947"/>
    <w:rsid w:val="00261D93"/>
    <w:rsid w:val="00262576"/>
    <w:rsid w:val="002633D0"/>
    <w:rsid w:val="00263675"/>
    <w:rsid w:val="002637C8"/>
    <w:rsid w:val="00263956"/>
    <w:rsid w:val="00263A3D"/>
    <w:rsid w:val="00263B77"/>
    <w:rsid w:val="00264E3E"/>
    <w:rsid w:val="002657CC"/>
    <w:rsid w:val="002658B2"/>
    <w:rsid w:val="00265B64"/>
    <w:rsid w:val="00266333"/>
    <w:rsid w:val="00266A94"/>
    <w:rsid w:val="002675FA"/>
    <w:rsid w:val="00267673"/>
    <w:rsid w:val="00267E0C"/>
    <w:rsid w:val="00270053"/>
    <w:rsid w:val="002700A3"/>
    <w:rsid w:val="002700F7"/>
    <w:rsid w:val="00270711"/>
    <w:rsid w:val="002708E1"/>
    <w:rsid w:val="00270FE9"/>
    <w:rsid w:val="0027103D"/>
    <w:rsid w:val="002712E8"/>
    <w:rsid w:val="0027144B"/>
    <w:rsid w:val="0027153E"/>
    <w:rsid w:val="002716E3"/>
    <w:rsid w:val="00271975"/>
    <w:rsid w:val="00271CD3"/>
    <w:rsid w:val="00273473"/>
    <w:rsid w:val="00273689"/>
    <w:rsid w:val="002739B7"/>
    <w:rsid w:val="00274194"/>
    <w:rsid w:val="0027427D"/>
    <w:rsid w:val="00274624"/>
    <w:rsid w:val="00274833"/>
    <w:rsid w:val="002750B4"/>
    <w:rsid w:val="00276750"/>
    <w:rsid w:val="00276ED3"/>
    <w:rsid w:val="002775FE"/>
    <w:rsid w:val="00277D39"/>
    <w:rsid w:val="00277F80"/>
    <w:rsid w:val="00280D49"/>
    <w:rsid w:val="00282396"/>
    <w:rsid w:val="00282758"/>
    <w:rsid w:val="00282E00"/>
    <w:rsid w:val="0028304A"/>
    <w:rsid w:val="00283C54"/>
    <w:rsid w:val="00285696"/>
    <w:rsid w:val="0028584F"/>
    <w:rsid w:val="00285881"/>
    <w:rsid w:val="00285AA1"/>
    <w:rsid w:val="002865C5"/>
    <w:rsid w:val="0028692E"/>
    <w:rsid w:val="002873E5"/>
    <w:rsid w:val="00287423"/>
    <w:rsid w:val="0028748F"/>
    <w:rsid w:val="00287834"/>
    <w:rsid w:val="00287F21"/>
    <w:rsid w:val="002902F5"/>
    <w:rsid w:val="0029088F"/>
    <w:rsid w:val="002914E3"/>
    <w:rsid w:val="00292C7A"/>
    <w:rsid w:val="002941FF"/>
    <w:rsid w:val="0029475A"/>
    <w:rsid w:val="002948C5"/>
    <w:rsid w:val="00294949"/>
    <w:rsid w:val="00295983"/>
    <w:rsid w:val="00295A15"/>
    <w:rsid w:val="00296427"/>
    <w:rsid w:val="0029696C"/>
    <w:rsid w:val="00297230"/>
    <w:rsid w:val="002A04A5"/>
    <w:rsid w:val="002A079C"/>
    <w:rsid w:val="002A09BB"/>
    <w:rsid w:val="002A0D75"/>
    <w:rsid w:val="002A114D"/>
    <w:rsid w:val="002A18EA"/>
    <w:rsid w:val="002A318C"/>
    <w:rsid w:val="002A3FDC"/>
    <w:rsid w:val="002A44CD"/>
    <w:rsid w:val="002A47B6"/>
    <w:rsid w:val="002A4EB1"/>
    <w:rsid w:val="002A5372"/>
    <w:rsid w:val="002A6076"/>
    <w:rsid w:val="002A64F1"/>
    <w:rsid w:val="002A6DD4"/>
    <w:rsid w:val="002A6F40"/>
    <w:rsid w:val="002A7582"/>
    <w:rsid w:val="002A7760"/>
    <w:rsid w:val="002A78A3"/>
    <w:rsid w:val="002A79AD"/>
    <w:rsid w:val="002A7A43"/>
    <w:rsid w:val="002A7D66"/>
    <w:rsid w:val="002B0480"/>
    <w:rsid w:val="002B05F6"/>
    <w:rsid w:val="002B0640"/>
    <w:rsid w:val="002B0797"/>
    <w:rsid w:val="002B090E"/>
    <w:rsid w:val="002B0D79"/>
    <w:rsid w:val="002B16D0"/>
    <w:rsid w:val="002B1B9B"/>
    <w:rsid w:val="002B1E14"/>
    <w:rsid w:val="002B2809"/>
    <w:rsid w:val="002B32F7"/>
    <w:rsid w:val="002B35EF"/>
    <w:rsid w:val="002B3938"/>
    <w:rsid w:val="002B3B98"/>
    <w:rsid w:val="002B3BD9"/>
    <w:rsid w:val="002B3D64"/>
    <w:rsid w:val="002B4FB6"/>
    <w:rsid w:val="002B5D36"/>
    <w:rsid w:val="002B5DA5"/>
    <w:rsid w:val="002B6205"/>
    <w:rsid w:val="002B68D0"/>
    <w:rsid w:val="002B75F3"/>
    <w:rsid w:val="002B79F2"/>
    <w:rsid w:val="002B7CE1"/>
    <w:rsid w:val="002C0082"/>
    <w:rsid w:val="002C010F"/>
    <w:rsid w:val="002C0220"/>
    <w:rsid w:val="002C07F2"/>
    <w:rsid w:val="002C1552"/>
    <w:rsid w:val="002C1FCF"/>
    <w:rsid w:val="002C2766"/>
    <w:rsid w:val="002C299C"/>
    <w:rsid w:val="002C2DC8"/>
    <w:rsid w:val="002C2E23"/>
    <w:rsid w:val="002C31D8"/>
    <w:rsid w:val="002C3725"/>
    <w:rsid w:val="002C3737"/>
    <w:rsid w:val="002C3B69"/>
    <w:rsid w:val="002C3C85"/>
    <w:rsid w:val="002C3CCA"/>
    <w:rsid w:val="002C3F2E"/>
    <w:rsid w:val="002C42C5"/>
    <w:rsid w:val="002C595A"/>
    <w:rsid w:val="002C5CA5"/>
    <w:rsid w:val="002C69FB"/>
    <w:rsid w:val="002C6FD5"/>
    <w:rsid w:val="002C718E"/>
    <w:rsid w:val="002C72C1"/>
    <w:rsid w:val="002C766E"/>
    <w:rsid w:val="002C7866"/>
    <w:rsid w:val="002C7C15"/>
    <w:rsid w:val="002C7E1A"/>
    <w:rsid w:val="002D0089"/>
    <w:rsid w:val="002D0AF0"/>
    <w:rsid w:val="002D14A2"/>
    <w:rsid w:val="002D1581"/>
    <w:rsid w:val="002D19BB"/>
    <w:rsid w:val="002D1DA8"/>
    <w:rsid w:val="002D212C"/>
    <w:rsid w:val="002D3308"/>
    <w:rsid w:val="002D37C7"/>
    <w:rsid w:val="002D38C5"/>
    <w:rsid w:val="002D3A65"/>
    <w:rsid w:val="002D3B2E"/>
    <w:rsid w:val="002D4002"/>
    <w:rsid w:val="002D48E0"/>
    <w:rsid w:val="002D4C73"/>
    <w:rsid w:val="002D61BC"/>
    <w:rsid w:val="002D652E"/>
    <w:rsid w:val="002D6617"/>
    <w:rsid w:val="002D6CE9"/>
    <w:rsid w:val="002D71CC"/>
    <w:rsid w:val="002D794A"/>
    <w:rsid w:val="002D7F47"/>
    <w:rsid w:val="002E01CA"/>
    <w:rsid w:val="002E0A13"/>
    <w:rsid w:val="002E1712"/>
    <w:rsid w:val="002E17B3"/>
    <w:rsid w:val="002E18D9"/>
    <w:rsid w:val="002E1E60"/>
    <w:rsid w:val="002E2612"/>
    <w:rsid w:val="002E2A50"/>
    <w:rsid w:val="002E328C"/>
    <w:rsid w:val="002E332B"/>
    <w:rsid w:val="002E3B82"/>
    <w:rsid w:val="002E4525"/>
    <w:rsid w:val="002E4752"/>
    <w:rsid w:val="002E4FF4"/>
    <w:rsid w:val="002E5973"/>
    <w:rsid w:val="002E65D3"/>
    <w:rsid w:val="002E673C"/>
    <w:rsid w:val="002F101A"/>
    <w:rsid w:val="002F14E7"/>
    <w:rsid w:val="002F1872"/>
    <w:rsid w:val="002F28B2"/>
    <w:rsid w:val="002F2959"/>
    <w:rsid w:val="002F2EB2"/>
    <w:rsid w:val="002F3993"/>
    <w:rsid w:val="002F3F0B"/>
    <w:rsid w:val="002F408B"/>
    <w:rsid w:val="002F450E"/>
    <w:rsid w:val="002F4DF1"/>
    <w:rsid w:val="002F51B4"/>
    <w:rsid w:val="002F549B"/>
    <w:rsid w:val="002F5CC5"/>
    <w:rsid w:val="002F5D06"/>
    <w:rsid w:val="002F6063"/>
    <w:rsid w:val="002F6266"/>
    <w:rsid w:val="002F64DC"/>
    <w:rsid w:val="002F6D37"/>
    <w:rsid w:val="002F6EC2"/>
    <w:rsid w:val="002F71AE"/>
    <w:rsid w:val="002F73AE"/>
    <w:rsid w:val="002F767F"/>
    <w:rsid w:val="002F7AA9"/>
    <w:rsid w:val="002F7E44"/>
    <w:rsid w:val="003004F0"/>
    <w:rsid w:val="00301094"/>
    <w:rsid w:val="00301449"/>
    <w:rsid w:val="00301964"/>
    <w:rsid w:val="003019C5"/>
    <w:rsid w:val="00301CEA"/>
    <w:rsid w:val="00301DE7"/>
    <w:rsid w:val="0030210C"/>
    <w:rsid w:val="0030219A"/>
    <w:rsid w:val="003021AA"/>
    <w:rsid w:val="00303107"/>
    <w:rsid w:val="00303172"/>
    <w:rsid w:val="0030356C"/>
    <w:rsid w:val="0030395C"/>
    <w:rsid w:val="0030396E"/>
    <w:rsid w:val="0030400B"/>
    <w:rsid w:val="00304514"/>
    <w:rsid w:val="0030488E"/>
    <w:rsid w:val="00304B8D"/>
    <w:rsid w:val="00305164"/>
    <w:rsid w:val="003053BF"/>
    <w:rsid w:val="003054E1"/>
    <w:rsid w:val="003054F0"/>
    <w:rsid w:val="00305A37"/>
    <w:rsid w:val="00305F33"/>
    <w:rsid w:val="00305FB0"/>
    <w:rsid w:val="00306364"/>
    <w:rsid w:val="00306626"/>
    <w:rsid w:val="00306647"/>
    <w:rsid w:val="00306C10"/>
    <w:rsid w:val="003072BC"/>
    <w:rsid w:val="003078F1"/>
    <w:rsid w:val="00307DEB"/>
    <w:rsid w:val="00310399"/>
    <w:rsid w:val="00310B2F"/>
    <w:rsid w:val="00310B9D"/>
    <w:rsid w:val="00311890"/>
    <w:rsid w:val="00311906"/>
    <w:rsid w:val="003119C8"/>
    <w:rsid w:val="00311B3B"/>
    <w:rsid w:val="00311EFC"/>
    <w:rsid w:val="0031248D"/>
    <w:rsid w:val="003132C0"/>
    <w:rsid w:val="003138D3"/>
    <w:rsid w:val="00313AF0"/>
    <w:rsid w:val="003140C7"/>
    <w:rsid w:val="00314989"/>
    <w:rsid w:val="00314C2E"/>
    <w:rsid w:val="00314DED"/>
    <w:rsid w:val="0031535F"/>
    <w:rsid w:val="003157AD"/>
    <w:rsid w:val="00315A3F"/>
    <w:rsid w:val="00315C03"/>
    <w:rsid w:val="00315D71"/>
    <w:rsid w:val="003162A2"/>
    <w:rsid w:val="003168F7"/>
    <w:rsid w:val="0032053B"/>
    <w:rsid w:val="003206AC"/>
    <w:rsid w:val="003209B8"/>
    <w:rsid w:val="00320C0E"/>
    <w:rsid w:val="00320E00"/>
    <w:rsid w:val="00321A7A"/>
    <w:rsid w:val="00321B4A"/>
    <w:rsid w:val="00321C01"/>
    <w:rsid w:val="00322B5C"/>
    <w:rsid w:val="0032315E"/>
    <w:rsid w:val="00323865"/>
    <w:rsid w:val="00324341"/>
    <w:rsid w:val="003243DE"/>
    <w:rsid w:val="00324880"/>
    <w:rsid w:val="00325AE6"/>
    <w:rsid w:val="00325EA6"/>
    <w:rsid w:val="00325F00"/>
    <w:rsid w:val="0032762B"/>
    <w:rsid w:val="003277E5"/>
    <w:rsid w:val="00330923"/>
    <w:rsid w:val="00330C35"/>
    <w:rsid w:val="00330D58"/>
    <w:rsid w:val="00331241"/>
    <w:rsid w:val="00331256"/>
    <w:rsid w:val="00331809"/>
    <w:rsid w:val="00331816"/>
    <w:rsid w:val="00331C5D"/>
    <w:rsid w:val="00331DC3"/>
    <w:rsid w:val="003326FD"/>
    <w:rsid w:val="00332704"/>
    <w:rsid w:val="0033298B"/>
    <w:rsid w:val="00332B29"/>
    <w:rsid w:val="00333240"/>
    <w:rsid w:val="00333854"/>
    <w:rsid w:val="00333B1E"/>
    <w:rsid w:val="0033410F"/>
    <w:rsid w:val="00334A4E"/>
    <w:rsid w:val="00335410"/>
    <w:rsid w:val="00335F63"/>
    <w:rsid w:val="0033622F"/>
    <w:rsid w:val="003364D3"/>
    <w:rsid w:val="00336740"/>
    <w:rsid w:val="003367E4"/>
    <w:rsid w:val="00336E1E"/>
    <w:rsid w:val="00337091"/>
    <w:rsid w:val="003407E4"/>
    <w:rsid w:val="00340946"/>
    <w:rsid w:val="00341269"/>
    <w:rsid w:val="00341482"/>
    <w:rsid w:val="0034197A"/>
    <w:rsid w:val="003425C7"/>
    <w:rsid w:val="00342791"/>
    <w:rsid w:val="00342B94"/>
    <w:rsid w:val="00342E98"/>
    <w:rsid w:val="00342EB3"/>
    <w:rsid w:val="00343485"/>
    <w:rsid w:val="00343665"/>
    <w:rsid w:val="003441C7"/>
    <w:rsid w:val="00344BEA"/>
    <w:rsid w:val="00345ACF"/>
    <w:rsid w:val="00345D29"/>
    <w:rsid w:val="00346C71"/>
    <w:rsid w:val="00346E4B"/>
    <w:rsid w:val="003475F1"/>
    <w:rsid w:val="00347F38"/>
    <w:rsid w:val="00351B0E"/>
    <w:rsid w:val="00351C92"/>
    <w:rsid w:val="00351F33"/>
    <w:rsid w:val="003520EE"/>
    <w:rsid w:val="003524AD"/>
    <w:rsid w:val="00352757"/>
    <w:rsid w:val="003546F1"/>
    <w:rsid w:val="003548BF"/>
    <w:rsid w:val="00354C4F"/>
    <w:rsid w:val="00356695"/>
    <w:rsid w:val="00357167"/>
    <w:rsid w:val="00357182"/>
    <w:rsid w:val="003571A5"/>
    <w:rsid w:val="003577EF"/>
    <w:rsid w:val="003578EC"/>
    <w:rsid w:val="00357BBE"/>
    <w:rsid w:val="003600E4"/>
    <w:rsid w:val="00360BFA"/>
    <w:rsid w:val="00360F8F"/>
    <w:rsid w:val="003611CD"/>
    <w:rsid w:val="003612AB"/>
    <w:rsid w:val="003617D2"/>
    <w:rsid w:val="00361BB4"/>
    <w:rsid w:val="00361C79"/>
    <w:rsid w:val="00362462"/>
    <w:rsid w:val="003624B1"/>
    <w:rsid w:val="00362A5D"/>
    <w:rsid w:val="00362A66"/>
    <w:rsid w:val="003633B1"/>
    <w:rsid w:val="00363CC9"/>
    <w:rsid w:val="00363D81"/>
    <w:rsid w:val="00363F5A"/>
    <w:rsid w:val="00364B52"/>
    <w:rsid w:val="003652C8"/>
    <w:rsid w:val="00366CC9"/>
    <w:rsid w:val="0036733D"/>
    <w:rsid w:val="003674FA"/>
    <w:rsid w:val="00367575"/>
    <w:rsid w:val="0037003A"/>
    <w:rsid w:val="00370EC2"/>
    <w:rsid w:val="00371739"/>
    <w:rsid w:val="00371B24"/>
    <w:rsid w:val="003721D7"/>
    <w:rsid w:val="00372828"/>
    <w:rsid w:val="00372C30"/>
    <w:rsid w:val="00372E94"/>
    <w:rsid w:val="0037317D"/>
    <w:rsid w:val="00373843"/>
    <w:rsid w:val="00373BD4"/>
    <w:rsid w:val="003741F2"/>
    <w:rsid w:val="00374377"/>
    <w:rsid w:val="00374678"/>
    <w:rsid w:val="00375020"/>
    <w:rsid w:val="003755DD"/>
    <w:rsid w:val="00375630"/>
    <w:rsid w:val="00376094"/>
    <w:rsid w:val="003811C0"/>
    <w:rsid w:val="003812DA"/>
    <w:rsid w:val="00381974"/>
    <w:rsid w:val="00381A09"/>
    <w:rsid w:val="00382747"/>
    <w:rsid w:val="0038294F"/>
    <w:rsid w:val="00382AB5"/>
    <w:rsid w:val="00382F68"/>
    <w:rsid w:val="00383BD7"/>
    <w:rsid w:val="00384ADB"/>
    <w:rsid w:val="00384F61"/>
    <w:rsid w:val="0038543B"/>
    <w:rsid w:val="0038555D"/>
    <w:rsid w:val="00385BFE"/>
    <w:rsid w:val="003861A4"/>
    <w:rsid w:val="00386326"/>
    <w:rsid w:val="00386464"/>
    <w:rsid w:val="003869A1"/>
    <w:rsid w:val="00387092"/>
    <w:rsid w:val="00387595"/>
    <w:rsid w:val="00390431"/>
    <w:rsid w:val="00391097"/>
    <w:rsid w:val="003910C1"/>
    <w:rsid w:val="003912E9"/>
    <w:rsid w:val="00392C12"/>
    <w:rsid w:val="00393564"/>
    <w:rsid w:val="003942AF"/>
    <w:rsid w:val="00394621"/>
    <w:rsid w:val="0039469A"/>
    <w:rsid w:val="0039472E"/>
    <w:rsid w:val="00395188"/>
    <w:rsid w:val="00395525"/>
    <w:rsid w:val="00395713"/>
    <w:rsid w:val="00395A3D"/>
    <w:rsid w:val="00397165"/>
    <w:rsid w:val="00397ABD"/>
    <w:rsid w:val="00397FF9"/>
    <w:rsid w:val="003A169E"/>
    <w:rsid w:val="003A1BC8"/>
    <w:rsid w:val="003A1E5D"/>
    <w:rsid w:val="003A230A"/>
    <w:rsid w:val="003A2571"/>
    <w:rsid w:val="003A2C9C"/>
    <w:rsid w:val="003A316D"/>
    <w:rsid w:val="003A3268"/>
    <w:rsid w:val="003A34BA"/>
    <w:rsid w:val="003A3539"/>
    <w:rsid w:val="003A3A9E"/>
    <w:rsid w:val="003A4117"/>
    <w:rsid w:val="003A419D"/>
    <w:rsid w:val="003A4A9E"/>
    <w:rsid w:val="003A4CCB"/>
    <w:rsid w:val="003A5713"/>
    <w:rsid w:val="003A586B"/>
    <w:rsid w:val="003A5F1A"/>
    <w:rsid w:val="003A64EF"/>
    <w:rsid w:val="003A7C66"/>
    <w:rsid w:val="003A7FEA"/>
    <w:rsid w:val="003B07BA"/>
    <w:rsid w:val="003B16FE"/>
    <w:rsid w:val="003B2224"/>
    <w:rsid w:val="003B3832"/>
    <w:rsid w:val="003B3878"/>
    <w:rsid w:val="003B4B25"/>
    <w:rsid w:val="003B4DD0"/>
    <w:rsid w:val="003B4E80"/>
    <w:rsid w:val="003B53C0"/>
    <w:rsid w:val="003B56F8"/>
    <w:rsid w:val="003B57DA"/>
    <w:rsid w:val="003B5808"/>
    <w:rsid w:val="003B61B1"/>
    <w:rsid w:val="003B6EEC"/>
    <w:rsid w:val="003B7368"/>
    <w:rsid w:val="003B7A17"/>
    <w:rsid w:val="003B7F6B"/>
    <w:rsid w:val="003C03BF"/>
    <w:rsid w:val="003C0A3A"/>
    <w:rsid w:val="003C0F0D"/>
    <w:rsid w:val="003C2303"/>
    <w:rsid w:val="003C23D3"/>
    <w:rsid w:val="003C2577"/>
    <w:rsid w:val="003C3536"/>
    <w:rsid w:val="003C4021"/>
    <w:rsid w:val="003C43A1"/>
    <w:rsid w:val="003C4991"/>
    <w:rsid w:val="003C534E"/>
    <w:rsid w:val="003C5BEB"/>
    <w:rsid w:val="003C5CCA"/>
    <w:rsid w:val="003C6F89"/>
    <w:rsid w:val="003C7030"/>
    <w:rsid w:val="003C706E"/>
    <w:rsid w:val="003C72EE"/>
    <w:rsid w:val="003C769C"/>
    <w:rsid w:val="003C7870"/>
    <w:rsid w:val="003C7909"/>
    <w:rsid w:val="003D0A9C"/>
    <w:rsid w:val="003D139F"/>
    <w:rsid w:val="003D157B"/>
    <w:rsid w:val="003D2082"/>
    <w:rsid w:val="003D218F"/>
    <w:rsid w:val="003D2438"/>
    <w:rsid w:val="003D2877"/>
    <w:rsid w:val="003D2E10"/>
    <w:rsid w:val="003D345A"/>
    <w:rsid w:val="003D36F6"/>
    <w:rsid w:val="003D44D0"/>
    <w:rsid w:val="003D4856"/>
    <w:rsid w:val="003D5081"/>
    <w:rsid w:val="003D56D5"/>
    <w:rsid w:val="003D5709"/>
    <w:rsid w:val="003D5FC5"/>
    <w:rsid w:val="003D664E"/>
    <w:rsid w:val="003D685C"/>
    <w:rsid w:val="003D6A69"/>
    <w:rsid w:val="003D7290"/>
    <w:rsid w:val="003D739C"/>
    <w:rsid w:val="003D75ED"/>
    <w:rsid w:val="003D7917"/>
    <w:rsid w:val="003D793D"/>
    <w:rsid w:val="003D7C8F"/>
    <w:rsid w:val="003D7F67"/>
    <w:rsid w:val="003E0504"/>
    <w:rsid w:val="003E0BBB"/>
    <w:rsid w:val="003E10CE"/>
    <w:rsid w:val="003E1A01"/>
    <w:rsid w:val="003E1B03"/>
    <w:rsid w:val="003E31B2"/>
    <w:rsid w:val="003E31B4"/>
    <w:rsid w:val="003E4663"/>
    <w:rsid w:val="003E4B4A"/>
    <w:rsid w:val="003E6C55"/>
    <w:rsid w:val="003E70EB"/>
    <w:rsid w:val="003E717E"/>
    <w:rsid w:val="003E7447"/>
    <w:rsid w:val="003E775F"/>
    <w:rsid w:val="003E7AF7"/>
    <w:rsid w:val="003F0634"/>
    <w:rsid w:val="003F10F6"/>
    <w:rsid w:val="003F12FF"/>
    <w:rsid w:val="003F145D"/>
    <w:rsid w:val="003F1C57"/>
    <w:rsid w:val="003F27A4"/>
    <w:rsid w:val="003F352D"/>
    <w:rsid w:val="003F391B"/>
    <w:rsid w:val="003F4B88"/>
    <w:rsid w:val="003F5096"/>
    <w:rsid w:val="003F55BC"/>
    <w:rsid w:val="003F5776"/>
    <w:rsid w:val="003F6289"/>
    <w:rsid w:val="003F67F3"/>
    <w:rsid w:val="003F68E5"/>
    <w:rsid w:val="003F6C56"/>
    <w:rsid w:val="003F76AD"/>
    <w:rsid w:val="003F7DB1"/>
    <w:rsid w:val="0040111B"/>
    <w:rsid w:val="00401939"/>
    <w:rsid w:val="00401ACE"/>
    <w:rsid w:val="00402030"/>
    <w:rsid w:val="004024B6"/>
    <w:rsid w:val="004026BF"/>
    <w:rsid w:val="004031CA"/>
    <w:rsid w:val="004036C4"/>
    <w:rsid w:val="0040410D"/>
    <w:rsid w:val="0040411A"/>
    <w:rsid w:val="00404151"/>
    <w:rsid w:val="0040459A"/>
    <w:rsid w:val="0040467D"/>
    <w:rsid w:val="00404FC2"/>
    <w:rsid w:val="00405474"/>
    <w:rsid w:val="004064B5"/>
    <w:rsid w:val="004065E9"/>
    <w:rsid w:val="00406968"/>
    <w:rsid w:val="0040698D"/>
    <w:rsid w:val="004078ED"/>
    <w:rsid w:val="004103D8"/>
    <w:rsid w:val="00410522"/>
    <w:rsid w:val="00410618"/>
    <w:rsid w:val="00410A08"/>
    <w:rsid w:val="00410A41"/>
    <w:rsid w:val="00410BB4"/>
    <w:rsid w:val="00410BCA"/>
    <w:rsid w:val="00411A96"/>
    <w:rsid w:val="00411B5E"/>
    <w:rsid w:val="00411C56"/>
    <w:rsid w:val="00412685"/>
    <w:rsid w:val="0041273E"/>
    <w:rsid w:val="00413BD7"/>
    <w:rsid w:val="00414116"/>
    <w:rsid w:val="00414904"/>
    <w:rsid w:val="00414A0A"/>
    <w:rsid w:val="00414CE8"/>
    <w:rsid w:val="004153C0"/>
    <w:rsid w:val="00415C10"/>
    <w:rsid w:val="00415D8B"/>
    <w:rsid w:val="00415FD3"/>
    <w:rsid w:val="00416BBF"/>
    <w:rsid w:val="004172AC"/>
    <w:rsid w:val="004173EA"/>
    <w:rsid w:val="00417D22"/>
    <w:rsid w:val="00417D74"/>
    <w:rsid w:val="00417ECC"/>
    <w:rsid w:val="00417FA8"/>
    <w:rsid w:val="004205C4"/>
    <w:rsid w:val="004209AA"/>
    <w:rsid w:val="00420B8E"/>
    <w:rsid w:val="00421028"/>
    <w:rsid w:val="00421736"/>
    <w:rsid w:val="00421FE1"/>
    <w:rsid w:val="00422C08"/>
    <w:rsid w:val="00422E96"/>
    <w:rsid w:val="00423043"/>
    <w:rsid w:val="004231C6"/>
    <w:rsid w:val="00423512"/>
    <w:rsid w:val="004238C9"/>
    <w:rsid w:val="00423FDD"/>
    <w:rsid w:val="00424A7D"/>
    <w:rsid w:val="00425F40"/>
    <w:rsid w:val="00426C44"/>
    <w:rsid w:val="00426CF5"/>
    <w:rsid w:val="00427998"/>
    <w:rsid w:val="00427DBB"/>
    <w:rsid w:val="0043085F"/>
    <w:rsid w:val="00431A0A"/>
    <w:rsid w:val="00432195"/>
    <w:rsid w:val="00432236"/>
    <w:rsid w:val="004332FE"/>
    <w:rsid w:val="00433C3F"/>
    <w:rsid w:val="00434110"/>
    <w:rsid w:val="0043413F"/>
    <w:rsid w:val="0043459F"/>
    <w:rsid w:val="00434948"/>
    <w:rsid w:val="00434EAA"/>
    <w:rsid w:val="0043532D"/>
    <w:rsid w:val="004356C0"/>
    <w:rsid w:val="0043588C"/>
    <w:rsid w:val="00435F3B"/>
    <w:rsid w:val="004362D4"/>
    <w:rsid w:val="004366EF"/>
    <w:rsid w:val="00437E3A"/>
    <w:rsid w:val="00440908"/>
    <w:rsid w:val="00441567"/>
    <w:rsid w:val="004416BC"/>
    <w:rsid w:val="00441A52"/>
    <w:rsid w:val="00441AE9"/>
    <w:rsid w:val="00442638"/>
    <w:rsid w:val="00442898"/>
    <w:rsid w:val="00442AD7"/>
    <w:rsid w:val="00442ED3"/>
    <w:rsid w:val="00443A71"/>
    <w:rsid w:val="00444994"/>
    <w:rsid w:val="004458A4"/>
    <w:rsid w:val="0044595E"/>
    <w:rsid w:val="00445A3B"/>
    <w:rsid w:val="0044639D"/>
    <w:rsid w:val="004463D2"/>
    <w:rsid w:val="00446507"/>
    <w:rsid w:val="00446902"/>
    <w:rsid w:val="00446C75"/>
    <w:rsid w:val="00447324"/>
    <w:rsid w:val="00447462"/>
    <w:rsid w:val="004476A5"/>
    <w:rsid w:val="004476B4"/>
    <w:rsid w:val="00447782"/>
    <w:rsid w:val="00447ECB"/>
    <w:rsid w:val="004502B1"/>
    <w:rsid w:val="00451290"/>
    <w:rsid w:val="004514FE"/>
    <w:rsid w:val="0045223A"/>
    <w:rsid w:val="00453121"/>
    <w:rsid w:val="00453706"/>
    <w:rsid w:val="0045392F"/>
    <w:rsid w:val="00453B2C"/>
    <w:rsid w:val="00454082"/>
    <w:rsid w:val="004541CC"/>
    <w:rsid w:val="00454675"/>
    <w:rsid w:val="00454AA9"/>
    <w:rsid w:val="00454C2E"/>
    <w:rsid w:val="00454FBE"/>
    <w:rsid w:val="0045530A"/>
    <w:rsid w:val="0045572C"/>
    <w:rsid w:val="00455E30"/>
    <w:rsid w:val="00456083"/>
    <w:rsid w:val="0045648B"/>
    <w:rsid w:val="00456EF2"/>
    <w:rsid w:val="00460CEB"/>
    <w:rsid w:val="00460FCE"/>
    <w:rsid w:val="004624B3"/>
    <w:rsid w:val="0046289B"/>
    <w:rsid w:val="00462B72"/>
    <w:rsid w:val="00462D00"/>
    <w:rsid w:val="00462DDD"/>
    <w:rsid w:val="004630E8"/>
    <w:rsid w:val="004633BF"/>
    <w:rsid w:val="00463ADB"/>
    <w:rsid w:val="004646BC"/>
    <w:rsid w:val="00464A97"/>
    <w:rsid w:val="0046507D"/>
    <w:rsid w:val="004655AA"/>
    <w:rsid w:val="00465BFF"/>
    <w:rsid w:val="0046637B"/>
    <w:rsid w:val="004668EB"/>
    <w:rsid w:val="0047017E"/>
    <w:rsid w:val="0047069C"/>
    <w:rsid w:val="00471128"/>
    <w:rsid w:val="00471163"/>
    <w:rsid w:val="00471AC4"/>
    <w:rsid w:val="004725AF"/>
    <w:rsid w:val="00472955"/>
    <w:rsid w:val="00472BB3"/>
    <w:rsid w:val="004732BC"/>
    <w:rsid w:val="004740DF"/>
    <w:rsid w:val="0047414E"/>
    <w:rsid w:val="00474435"/>
    <w:rsid w:val="004745FD"/>
    <w:rsid w:val="00474A6E"/>
    <w:rsid w:val="0047543E"/>
    <w:rsid w:val="0047555E"/>
    <w:rsid w:val="00475E8A"/>
    <w:rsid w:val="004768D7"/>
    <w:rsid w:val="00477336"/>
    <w:rsid w:val="0047772A"/>
    <w:rsid w:val="004801D2"/>
    <w:rsid w:val="004803C3"/>
    <w:rsid w:val="00480594"/>
    <w:rsid w:val="00480812"/>
    <w:rsid w:val="00481B21"/>
    <w:rsid w:val="00481B51"/>
    <w:rsid w:val="00481C1F"/>
    <w:rsid w:val="00482614"/>
    <w:rsid w:val="00482CB4"/>
    <w:rsid w:val="00482E55"/>
    <w:rsid w:val="0048306B"/>
    <w:rsid w:val="00483657"/>
    <w:rsid w:val="004836A0"/>
    <w:rsid w:val="0048433E"/>
    <w:rsid w:val="004845F9"/>
    <w:rsid w:val="00484948"/>
    <w:rsid w:val="00484C97"/>
    <w:rsid w:val="00485114"/>
    <w:rsid w:val="004851A1"/>
    <w:rsid w:val="004851C4"/>
    <w:rsid w:val="004853BC"/>
    <w:rsid w:val="00485819"/>
    <w:rsid w:val="00485938"/>
    <w:rsid w:val="00486941"/>
    <w:rsid w:val="004874D9"/>
    <w:rsid w:val="0048758D"/>
    <w:rsid w:val="00487B05"/>
    <w:rsid w:val="0049060C"/>
    <w:rsid w:val="00491F3A"/>
    <w:rsid w:val="004924A1"/>
    <w:rsid w:val="00492569"/>
    <w:rsid w:val="004938E1"/>
    <w:rsid w:val="00493AE7"/>
    <w:rsid w:val="00493DF6"/>
    <w:rsid w:val="0049415E"/>
    <w:rsid w:val="00494FC7"/>
    <w:rsid w:val="00495138"/>
    <w:rsid w:val="0049523E"/>
    <w:rsid w:val="00495E3D"/>
    <w:rsid w:val="0049600D"/>
    <w:rsid w:val="0049630D"/>
    <w:rsid w:val="00496669"/>
    <w:rsid w:val="004967AC"/>
    <w:rsid w:val="004971EC"/>
    <w:rsid w:val="004975DB"/>
    <w:rsid w:val="004976BE"/>
    <w:rsid w:val="004A014F"/>
    <w:rsid w:val="004A0DD4"/>
    <w:rsid w:val="004A0DF8"/>
    <w:rsid w:val="004A1C98"/>
    <w:rsid w:val="004A2253"/>
    <w:rsid w:val="004A26DF"/>
    <w:rsid w:val="004A2787"/>
    <w:rsid w:val="004A29D4"/>
    <w:rsid w:val="004A2A08"/>
    <w:rsid w:val="004A2B13"/>
    <w:rsid w:val="004A31F0"/>
    <w:rsid w:val="004A3621"/>
    <w:rsid w:val="004A3BD8"/>
    <w:rsid w:val="004A4351"/>
    <w:rsid w:val="004A479E"/>
    <w:rsid w:val="004A5464"/>
    <w:rsid w:val="004A6823"/>
    <w:rsid w:val="004A7554"/>
    <w:rsid w:val="004A75DE"/>
    <w:rsid w:val="004A789F"/>
    <w:rsid w:val="004A7C08"/>
    <w:rsid w:val="004A7D30"/>
    <w:rsid w:val="004B06CA"/>
    <w:rsid w:val="004B07A0"/>
    <w:rsid w:val="004B1DCC"/>
    <w:rsid w:val="004B21C3"/>
    <w:rsid w:val="004B242C"/>
    <w:rsid w:val="004B29F3"/>
    <w:rsid w:val="004B2A9C"/>
    <w:rsid w:val="004B2AE9"/>
    <w:rsid w:val="004B2CFF"/>
    <w:rsid w:val="004B2E85"/>
    <w:rsid w:val="004B33FA"/>
    <w:rsid w:val="004B37AA"/>
    <w:rsid w:val="004B4731"/>
    <w:rsid w:val="004B479B"/>
    <w:rsid w:val="004B4B0A"/>
    <w:rsid w:val="004B51A8"/>
    <w:rsid w:val="004B51B4"/>
    <w:rsid w:val="004B5584"/>
    <w:rsid w:val="004B55D7"/>
    <w:rsid w:val="004B56DA"/>
    <w:rsid w:val="004B57A1"/>
    <w:rsid w:val="004B58C6"/>
    <w:rsid w:val="004B5E19"/>
    <w:rsid w:val="004B6562"/>
    <w:rsid w:val="004B65D9"/>
    <w:rsid w:val="004B69D4"/>
    <w:rsid w:val="004B7133"/>
    <w:rsid w:val="004B71A6"/>
    <w:rsid w:val="004B7C87"/>
    <w:rsid w:val="004C0098"/>
    <w:rsid w:val="004C0104"/>
    <w:rsid w:val="004C0163"/>
    <w:rsid w:val="004C0525"/>
    <w:rsid w:val="004C1EFE"/>
    <w:rsid w:val="004C23BB"/>
    <w:rsid w:val="004C27E4"/>
    <w:rsid w:val="004C3856"/>
    <w:rsid w:val="004C38C4"/>
    <w:rsid w:val="004C4154"/>
    <w:rsid w:val="004C4A3D"/>
    <w:rsid w:val="004C52D9"/>
    <w:rsid w:val="004C58BD"/>
    <w:rsid w:val="004C5C9B"/>
    <w:rsid w:val="004C64F1"/>
    <w:rsid w:val="004C65AB"/>
    <w:rsid w:val="004C6ADD"/>
    <w:rsid w:val="004C6B87"/>
    <w:rsid w:val="004C6D32"/>
    <w:rsid w:val="004C73A7"/>
    <w:rsid w:val="004C7FF0"/>
    <w:rsid w:val="004D00C9"/>
    <w:rsid w:val="004D03FB"/>
    <w:rsid w:val="004D0C2F"/>
    <w:rsid w:val="004D0FA4"/>
    <w:rsid w:val="004D13B0"/>
    <w:rsid w:val="004D151F"/>
    <w:rsid w:val="004D1893"/>
    <w:rsid w:val="004D2072"/>
    <w:rsid w:val="004D2211"/>
    <w:rsid w:val="004D2818"/>
    <w:rsid w:val="004D3658"/>
    <w:rsid w:val="004D39EB"/>
    <w:rsid w:val="004D406B"/>
    <w:rsid w:val="004D4688"/>
    <w:rsid w:val="004D4762"/>
    <w:rsid w:val="004D4C50"/>
    <w:rsid w:val="004D4DC4"/>
    <w:rsid w:val="004D64C3"/>
    <w:rsid w:val="004D6DC7"/>
    <w:rsid w:val="004D7A51"/>
    <w:rsid w:val="004E0FAB"/>
    <w:rsid w:val="004E29C9"/>
    <w:rsid w:val="004E2AFC"/>
    <w:rsid w:val="004E3265"/>
    <w:rsid w:val="004E3499"/>
    <w:rsid w:val="004E3ECB"/>
    <w:rsid w:val="004E4441"/>
    <w:rsid w:val="004E5484"/>
    <w:rsid w:val="004E54A5"/>
    <w:rsid w:val="004E5A3E"/>
    <w:rsid w:val="004E5E23"/>
    <w:rsid w:val="004E60B8"/>
    <w:rsid w:val="004E6D29"/>
    <w:rsid w:val="004E6DB9"/>
    <w:rsid w:val="004E709A"/>
    <w:rsid w:val="004E70D4"/>
    <w:rsid w:val="004E71D7"/>
    <w:rsid w:val="004E7EF1"/>
    <w:rsid w:val="004F047D"/>
    <w:rsid w:val="004F05D6"/>
    <w:rsid w:val="004F07EE"/>
    <w:rsid w:val="004F1C27"/>
    <w:rsid w:val="004F1E75"/>
    <w:rsid w:val="004F2338"/>
    <w:rsid w:val="004F2879"/>
    <w:rsid w:val="004F2C45"/>
    <w:rsid w:val="004F3205"/>
    <w:rsid w:val="004F36E8"/>
    <w:rsid w:val="004F3BC1"/>
    <w:rsid w:val="004F4957"/>
    <w:rsid w:val="004F5199"/>
    <w:rsid w:val="004F5433"/>
    <w:rsid w:val="004F5B42"/>
    <w:rsid w:val="004F5DD7"/>
    <w:rsid w:val="004F61B2"/>
    <w:rsid w:val="004F6E2D"/>
    <w:rsid w:val="004F72E5"/>
    <w:rsid w:val="004F7BAA"/>
    <w:rsid w:val="005006AB"/>
    <w:rsid w:val="005015F1"/>
    <w:rsid w:val="00501CC9"/>
    <w:rsid w:val="00501EFB"/>
    <w:rsid w:val="00502958"/>
    <w:rsid w:val="00502AE6"/>
    <w:rsid w:val="00502B56"/>
    <w:rsid w:val="00502BA5"/>
    <w:rsid w:val="00503004"/>
    <w:rsid w:val="00503E52"/>
    <w:rsid w:val="005043CC"/>
    <w:rsid w:val="005046A8"/>
    <w:rsid w:val="00504994"/>
    <w:rsid w:val="00504C74"/>
    <w:rsid w:val="00505233"/>
    <w:rsid w:val="005054EF"/>
    <w:rsid w:val="005054F6"/>
    <w:rsid w:val="0050595E"/>
    <w:rsid w:val="00506347"/>
    <w:rsid w:val="00506574"/>
    <w:rsid w:val="0050675E"/>
    <w:rsid w:val="00506ABF"/>
    <w:rsid w:val="00506BFF"/>
    <w:rsid w:val="00506EEF"/>
    <w:rsid w:val="00507209"/>
    <w:rsid w:val="00510536"/>
    <w:rsid w:val="005106E1"/>
    <w:rsid w:val="005116FC"/>
    <w:rsid w:val="00511932"/>
    <w:rsid w:val="0051213E"/>
    <w:rsid w:val="005132CB"/>
    <w:rsid w:val="00513C1E"/>
    <w:rsid w:val="00514CFC"/>
    <w:rsid w:val="00515154"/>
    <w:rsid w:val="00515406"/>
    <w:rsid w:val="005158DF"/>
    <w:rsid w:val="00516C3F"/>
    <w:rsid w:val="0051785B"/>
    <w:rsid w:val="00517DA9"/>
    <w:rsid w:val="0052006E"/>
    <w:rsid w:val="005204A0"/>
    <w:rsid w:val="00520988"/>
    <w:rsid w:val="00521959"/>
    <w:rsid w:val="005227F8"/>
    <w:rsid w:val="005235B8"/>
    <w:rsid w:val="00523845"/>
    <w:rsid w:val="00524326"/>
    <w:rsid w:val="005246CC"/>
    <w:rsid w:val="005249EC"/>
    <w:rsid w:val="00524CA0"/>
    <w:rsid w:val="00524EAB"/>
    <w:rsid w:val="0052514F"/>
    <w:rsid w:val="0052559D"/>
    <w:rsid w:val="00525875"/>
    <w:rsid w:val="0052588B"/>
    <w:rsid w:val="0052595E"/>
    <w:rsid w:val="00525D6B"/>
    <w:rsid w:val="00525EB0"/>
    <w:rsid w:val="00526922"/>
    <w:rsid w:val="005270A6"/>
    <w:rsid w:val="0052731A"/>
    <w:rsid w:val="005277D8"/>
    <w:rsid w:val="00530C17"/>
    <w:rsid w:val="00530DB5"/>
    <w:rsid w:val="0053173C"/>
    <w:rsid w:val="005319C8"/>
    <w:rsid w:val="00531D9F"/>
    <w:rsid w:val="00532AE7"/>
    <w:rsid w:val="0053313D"/>
    <w:rsid w:val="00533516"/>
    <w:rsid w:val="00533672"/>
    <w:rsid w:val="00534FD5"/>
    <w:rsid w:val="005352AD"/>
    <w:rsid w:val="00535A01"/>
    <w:rsid w:val="00535AFB"/>
    <w:rsid w:val="00536661"/>
    <w:rsid w:val="00536F5E"/>
    <w:rsid w:val="00537785"/>
    <w:rsid w:val="005377B4"/>
    <w:rsid w:val="00540226"/>
    <w:rsid w:val="005405DA"/>
    <w:rsid w:val="005410D3"/>
    <w:rsid w:val="005412FE"/>
    <w:rsid w:val="0054138A"/>
    <w:rsid w:val="00541C16"/>
    <w:rsid w:val="005420C7"/>
    <w:rsid w:val="00542896"/>
    <w:rsid w:val="005429C3"/>
    <w:rsid w:val="00542BC0"/>
    <w:rsid w:val="00542E4E"/>
    <w:rsid w:val="00542FEE"/>
    <w:rsid w:val="00543265"/>
    <w:rsid w:val="00543456"/>
    <w:rsid w:val="00543B03"/>
    <w:rsid w:val="00544267"/>
    <w:rsid w:val="00544821"/>
    <w:rsid w:val="00544A69"/>
    <w:rsid w:val="00544C78"/>
    <w:rsid w:val="00545311"/>
    <w:rsid w:val="00545648"/>
    <w:rsid w:val="005458CA"/>
    <w:rsid w:val="00545B15"/>
    <w:rsid w:val="00545B5B"/>
    <w:rsid w:val="00546075"/>
    <w:rsid w:val="00546432"/>
    <w:rsid w:val="00547234"/>
    <w:rsid w:val="00547704"/>
    <w:rsid w:val="00547F0B"/>
    <w:rsid w:val="00550C9B"/>
    <w:rsid w:val="00551282"/>
    <w:rsid w:val="00551353"/>
    <w:rsid w:val="005514E3"/>
    <w:rsid w:val="0055160B"/>
    <w:rsid w:val="00551B11"/>
    <w:rsid w:val="00551B65"/>
    <w:rsid w:val="00552743"/>
    <w:rsid w:val="00552A1A"/>
    <w:rsid w:val="005531AB"/>
    <w:rsid w:val="00553E3A"/>
    <w:rsid w:val="0055420E"/>
    <w:rsid w:val="005553D2"/>
    <w:rsid w:val="005556F4"/>
    <w:rsid w:val="00555E4C"/>
    <w:rsid w:val="00556945"/>
    <w:rsid w:val="00556B83"/>
    <w:rsid w:val="00557068"/>
    <w:rsid w:val="00557288"/>
    <w:rsid w:val="00557695"/>
    <w:rsid w:val="0055772C"/>
    <w:rsid w:val="00557854"/>
    <w:rsid w:val="00557D7A"/>
    <w:rsid w:val="00557E2B"/>
    <w:rsid w:val="00557F89"/>
    <w:rsid w:val="0056006B"/>
    <w:rsid w:val="0056041D"/>
    <w:rsid w:val="0056080E"/>
    <w:rsid w:val="00561155"/>
    <w:rsid w:val="005612A3"/>
    <w:rsid w:val="005617C8"/>
    <w:rsid w:val="005619A8"/>
    <w:rsid w:val="00561D24"/>
    <w:rsid w:val="005625BF"/>
    <w:rsid w:val="0056265D"/>
    <w:rsid w:val="0056313A"/>
    <w:rsid w:val="005634A7"/>
    <w:rsid w:val="00563502"/>
    <w:rsid w:val="005647BF"/>
    <w:rsid w:val="00564844"/>
    <w:rsid w:val="005649CC"/>
    <w:rsid w:val="00564FFD"/>
    <w:rsid w:val="00565888"/>
    <w:rsid w:val="005658B6"/>
    <w:rsid w:val="00565996"/>
    <w:rsid w:val="00565B0C"/>
    <w:rsid w:val="00566455"/>
    <w:rsid w:val="0056649D"/>
    <w:rsid w:val="0056652E"/>
    <w:rsid w:val="00567687"/>
    <w:rsid w:val="005706BD"/>
    <w:rsid w:val="00571B4C"/>
    <w:rsid w:val="00571CE6"/>
    <w:rsid w:val="005728CD"/>
    <w:rsid w:val="00572AEB"/>
    <w:rsid w:val="00572F15"/>
    <w:rsid w:val="00573D9E"/>
    <w:rsid w:val="0057413A"/>
    <w:rsid w:val="00574484"/>
    <w:rsid w:val="00574DCC"/>
    <w:rsid w:val="005754AE"/>
    <w:rsid w:val="005755C3"/>
    <w:rsid w:val="0057605F"/>
    <w:rsid w:val="00576E18"/>
    <w:rsid w:val="00577066"/>
    <w:rsid w:val="00577832"/>
    <w:rsid w:val="00577C87"/>
    <w:rsid w:val="00577CF5"/>
    <w:rsid w:val="005801DA"/>
    <w:rsid w:val="0058028C"/>
    <w:rsid w:val="005808AC"/>
    <w:rsid w:val="00582622"/>
    <w:rsid w:val="005826E4"/>
    <w:rsid w:val="0058287B"/>
    <w:rsid w:val="0058375F"/>
    <w:rsid w:val="005838A6"/>
    <w:rsid w:val="00583AF3"/>
    <w:rsid w:val="00583BCE"/>
    <w:rsid w:val="00584677"/>
    <w:rsid w:val="00585602"/>
    <w:rsid w:val="005858C7"/>
    <w:rsid w:val="00585F49"/>
    <w:rsid w:val="00586302"/>
    <w:rsid w:val="005863C0"/>
    <w:rsid w:val="00587272"/>
    <w:rsid w:val="0059034C"/>
    <w:rsid w:val="00592903"/>
    <w:rsid w:val="00592B2B"/>
    <w:rsid w:val="00592F15"/>
    <w:rsid w:val="005931C2"/>
    <w:rsid w:val="00593768"/>
    <w:rsid w:val="00593824"/>
    <w:rsid w:val="00593B2A"/>
    <w:rsid w:val="00593EFF"/>
    <w:rsid w:val="00593F61"/>
    <w:rsid w:val="00594D93"/>
    <w:rsid w:val="00594DDF"/>
    <w:rsid w:val="005952DC"/>
    <w:rsid w:val="00595812"/>
    <w:rsid w:val="00595839"/>
    <w:rsid w:val="00595BB4"/>
    <w:rsid w:val="005963BE"/>
    <w:rsid w:val="00596D76"/>
    <w:rsid w:val="005971C8"/>
    <w:rsid w:val="00597280"/>
    <w:rsid w:val="00597360"/>
    <w:rsid w:val="00597363"/>
    <w:rsid w:val="0059764B"/>
    <w:rsid w:val="005979DF"/>
    <w:rsid w:val="00597C9E"/>
    <w:rsid w:val="00597CCE"/>
    <w:rsid w:val="00597D92"/>
    <w:rsid w:val="005A1171"/>
    <w:rsid w:val="005A1258"/>
    <w:rsid w:val="005A1356"/>
    <w:rsid w:val="005A13E3"/>
    <w:rsid w:val="005A14C1"/>
    <w:rsid w:val="005A247F"/>
    <w:rsid w:val="005A2C0D"/>
    <w:rsid w:val="005A2CA6"/>
    <w:rsid w:val="005A33FB"/>
    <w:rsid w:val="005A364F"/>
    <w:rsid w:val="005A41A2"/>
    <w:rsid w:val="005A4589"/>
    <w:rsid w:val="005A47F0"/>
    <w:rsid w:val="005A48AA"/>
    <w:rsid w:val="005A4DA1"/>
    <w:rsid w:val="005A50A7"/>
    <w:rsid w:val="005A52D9"/>
    <w:rsid w:val="005A53CE"/>
    <w:rsid w:val="005A563F"/>
    <w:rsid w:val="005A6168"/>
    <w:rsid w:val="005A6413"/>
    <w:rsid w:val="005A6F53"/>
    <w:rsid w:val="005A7073"/>
    <w:rsid w:val="005A750A"/>
    <w:rsid w:val="005A78D2"/>
    <w:rsid w:val="005B0519"/>
    <w:rsid w:val="005B08D9"/>
    <w:rsid w:val="005B11F1"/>
    <w:rsid w:val="005B12D5"/>
    <w:rsid w:val="005B2E01"/>
    <w:rsid w:val="005B317C"/>
    <w:rsid w:val="005B3535"/>
    <w:rsid w:val="005B3D9F"/>
    <w:rsid w:val="005B3EB2"/>
    <w:rsid w:val="005B3FD8"/>
    <w:rsid w:val="005B4B56"/>
    <w:rsid w:val="005B4E5E"/>
    <w:rsid w:val="005B4EA3"/>
    <w:rsid w:val="005B52E8"/>
    <w:rsid w:val="005B559C"/>
    <w:rsid w:val="005B55C8"/>
    <w:rsid w:val="005B5D1F"/>
    <w:rsid w:val="005B5DAF"/>
    <w:rsid w:val="005B5F43"/>
    <w:rsid w:val="005B6250"/>
    <w:rsid w:val="005B6AD6"/>
    <w:rsid w:val="005B6B11"/>
    <w:rsid w:val="005B771B"/>
    <w:rsid w:val="005B7720"/>
    <w:rsid w:val="005B77BE"/>
    <w:rsid w:val="005C05AA"/>
    <w:rsid w:val="005C0C70"/>
    <w:rsid w:val="005C1EE2"/>
    <w:rsid w:val="005C24F0"/>
    <w:rsid w:val="005C2524"/>
    <w:rsid w:val="005C2851"/>
    <w:rsid w:val="005C2CD7"/>
    <w:rsid w:val="005C4C12"/>
    <w:rsid w:val="005C4E4D"/>
    <w:rsid w:val="005C5786"/>
    <w:rsid w:val="005C5AD9"/>
    <w:rsid w:val="005C6B4E"/>
    <w:rsid w:val="005C7BCF"/>
    <w:rsid w:val="005C7FFC"/>
    <w:rsid w:val="005D0453"/>
    <w:rsid w:val="005D04EE"/>
    <w:rsid w:val="005D06E7"/>
    <w:rsid w:val="005D0C43"/>
    <w:rsid w:val="005D1858"/>
    <w:rsid w:val="005D2037"/>
    <w:rsid w:val="005D2609"/>
    <w:rsid w:val="005D2AAF"/>
    <w:rsid w:val="005D2E6D"/>
    <w:rsid w:val="005D3495"/>
    <w:rsid w:val="005D38B6"/>
    <w:rsid w:val="005D3A9B"/>
    <w:rsid w:val="005D3BD4"/>
    <w:rsid w:val="005D3EDA"/>
    <w:rsid w:val="005D3F10"/>
    <w:rsid w:val="005D4484"/>
    <w:rsid w:val="005D4775"/>
    <w:rsid w:val="005D4B1E"/>
    <w:rsid w:val="005D4CA8"/>
    <w:rsid w:val="005D524E"/>
    <w:rsid w:val="005D5315"/>
    <w:rsid w:val="005D618F"/>
    <w:rsid w:val="005D6231"/>
    <w:rsid w:val="005D6452"/>
    <w:rsid w:val="005D65BC"/>
    <w:rsid w:val="005D7398"/>
    <w:rsid w:val="005D73B5"/>
    <w:rsid w:val="005D782F"/>
    <w:rsid w:val="005D7F38"/>
    <w:rsid w:val="005E0291"/>
    <w:rsid w:val="005E06F9"/>
    <w:rsid w:val="005E11EB"/>
    <w:rsid w:val="005E23DC"/>
    <w:rsid w:val="005E23F0"/>
    <w:rsid w:val="005E25D1"/>
    <w:rsid w:val="005E322C"/>
    <w:rsid w:val="005E3AAB"/>
    <w:rsid w:val="005E4098"/>
    <w:rsid w:val="005E467C"/>
    <w:rsid w:val="005E4774"/>
    <w:rsid w:val="005E514B"/>
    <w:rsid w:val="005E66A9"/>
    <w:rsid w:val="005E6AE4"/>
    <w:rsid w:val="005E6D8A"/>
    <w:rsid w:val="005E6EC8"/>
    <w:rsid w:val="005E7141"/>
    <w:rsid w:val="005E7414"/>
    <w:rsid w:val="005E7D7E"/>
    <w:rsid w:val="005F0386"/>
    <w:rsid w:val="005F09B0"/>
    <w:rsid w:val="005F16DE"/>
    <w:rsid w:val="005F2859"/>
    <w:rsid w:val="005F3620"/>
    <w:rsid w:val="005F39B2"/>
    <w:rsid w:val="005F42E0"/>
    <w:rsid w:val="005F4B60"/>
    <w:rsid w:val="005F4F4C"/>
    <w:rsid w:val="005F5327"/>
    <w:rsid w:val="005F553B"/>
    <w:rsid w:val="005F5565"/>
    <w:rsid w:val="005F6095"/>
    <w:rsid w:val="005F664E"/>
    <w:rsid w:val="005F791D"/>
    <w:rsid w:val="00600495"/>
    <w:rsid w:val="006008E2"/>
    <w:rsid w:val="00600EE6"/>
    <w:rsid w:val="00601122"/>
    <w:rsid w:val="00601514"/>
    <w:rsid w:val="006016B5"/>
    <w:rsid w:val="00601A7D"/>
    <w:rsid w:val="00601B7D"/>
    <w:rsid w:val="00602009"/>
    <w:rsid w:val="00602D70"/>
    <w:rsid w:val="00602E94"/>
    <w:rsid w:val="00603428"/>
    <w:rsid w:val="00603DEB"/>
    <w:rsid w:val="00603FD4"/>
    <w:rsid w:val="006047BD"/>
    <w:rsid w:val="00604A5C"/>
    <w:rsid w:val="006053BC"/>
    <w:rsid w:val="00605BEE"/>
    <w:rsid w:val="00605DB9"/>
    <w:rsid w:val="00606064"/>
    <w:rsid w:val="006061D0"/>
    <w:rsid w:val="006065B2"/>
    <w:rsid w:val="00607182"/>
    <w:rsid w:val="00607566"/>
    <w:rsid w:val="00607A3C"/>
    <w:rsid w:val="00607F91"/>
    <w:rsid w:val="00607FF0"/>
    <w:rsid w:val="00610153"/>
    <w:rsid w:val="00610589"/>
    <w:rsid w:val="0061085C"/>
    <w:rsid w:val="0061148D"/>
    <w:rsid w:val="00612DC3"/>
    <w:rsid w:val="00612DE7"/>
    <w:rsid w:val="006136E3"/>
    <w:rsid w:val="0061382A"/>
    <w:rsid w:val="006155E5"/>
    <w:rsid w:val="006158AB"/>
    <w:rsid w:val="00615B92"/>
    <w:rsid w:val="0061603A"/>
    <w:rsid w:val="006165B0"/>
    <w:rsid w:val="006165D3"/>
    <w:rsid w:val="00616702"/>
    <w:rsid w:val="00616CA5"/>
    <w:rsid w:val="0061726A"/>
    <w:rsid w:val="00617AD7"/>
    <w:rsid w:val="00617F64"/>
    <w:rsid w:val="00621E46"/>
    <w:rsid w:val="00622475"/>
    <w:rsid w:val="00622E50"/>
    <w:rsid w:val="00623279"/>
    <w:rsid w:val="0062330F"/>
    <w:rsid w:val="006233F3"/>
    <w:rsid w:val="00623934"/>
    <w:rsid w:val="00623D14"/>
    <w:rsid w:val="00624317"/>
    <w:rsid w:val="00625750"/>
    <w:rsid w:val="00626A7E"/>
    <w:rsid w:val="00626DF9"/>
    <w:rsid w:val="00627F8F"/>
    <w:rsid w:val="006306BE"/>
    <w:rsid w:val="00630E64"/>
    <w:rsid w:val="0063197B"/>
    <w:rsid w:val="006319C3"/>
    <w:rsid w:val="00631ADE"/>
    <w:rsid w:val="00633136"/>
    <w:rsid w:val="006333B1"/>
    <w:rsid w:val="0063386D"/>
    <w:rsid w:val="00634530"/>
    <w:rsid w:val="00634559"/>
    <w:rsid w:val="006349CF"/>
    <w:rsid w:val="00634ECE"/>
    <w:rsid w:val="006350BC"/>
    <w:rsid w:val="006351CE"/>
    <w:rsid w:val="006366B2"/>
    <w:rsid w:val="00636AA5"/>
    <w:rsid w:val="0063719F"/>
    <w:rsid w:val="00637CDB"/>
    <w:rsid w:val="00640297"/>
    <w:rsid w:val="006414A8"/>
    <w:rsid w:val="006419EC"/>
    <w:rsid w:val="00641FAF"/>
    <w:rsid w:val="006423F0"/>
    <w:rsid w:val="00642619"/>
    <w:rsid w:val="0064298C"/>
    <w:rsid w:val="00644315"/>
    <w:rsid w:val="00644521"/>
    <w:rsid w:val="00644A7E"/>
    <w:rsid w:val="00644A82"/>
    <w:rsid w:val="00644B89"/>
    <w:rsid w:val="0064501F"/>
    <w:rsid w:val="00645257"/>
    <w:rsid w:val="006453AF"/>
    <w:rsid w:val="00645598"/>
    <w:rsid w:val="0064596D"/>
    <w:rsid w:val="00645C69"/>
    <w:rsid w:val="006460CC"/>
    <w:rsid w:val="00646490"/>
    <w:rsid w:val="006466A7"/>
    <w:rsid w:val="0064702D"/>
    <w:rsid w:val="00647063"/>
    <w:rsid w:val="0064799A"/>
    <w:rsid w:val="00647F1D"/>
    <w:rsid w:val="00650750"/>
    <w:rsid w:val="00650A5C"/>
    <w:rsid w:val="00650C2E"/>
    <w:rsid w:val="00650DA4"/>
    <w:rsid w:val="00651273"/>
    <w:rsid w:val="0065192D"/>
    <w:rsid w:val="00651FD5"/>
    <w:rsid w:val="00652904"/>
    <w:rsid w:val="00652ADB"/>
    <w:rsid w:val="00652B58"/>
    <w:rsid w:val="00652BAB"/>
    <w:rsid w:val="00653482"/>
    <w:rsid w:val="00653F2D"/>
    <w:rsid w:val="00654BBD"/>
    <w:rsid w:val="00655B17"/>
    <w:rsid w:val="006560B7"/>
    <w:rsid w:val="00656941"/>
    <w:rsid w:val="00656B6B"/>
    <w:rsid w:val="006571D0"/>
    <w:rsid w:val="0065743D"/>
    <w:rsid w:val="00657447"/>
    <w:rsid w:val="00657628"/>
    <w:rsid w:val="00657BC9"/>
    <w:rsid w:val="00657C43"/>
    <w:rsid w:val="00660AE4"/>
    <w:rsid w:val="00660E94"/>
    <w:rsid w:val="00660F88"/>
    <w:rsid w:val="00661386"/>
    <w:rsid w:val="006621F9"/>
    <w:rsid w:val="00663139"/>
    <w:rsid w:val="006634EC"/>
    <w:rsid w:val="0066377E"/>
    <w:rsid w:val="00664CA4"/>
    <w:rsid w:val="0066564F"/>
    <w:rsid w:val="0066587D"/>
    <w:rsid w:val="00665982"/>
    <w:rsid w:val="006659C0"/>
    <w:rsid w:val="00665A55"/>
    <w:rsid w:val="00666359"/>
    <w:rsid w:val="00666A01"/>
    <w:rsid w:val="00667151"/>
    <w:rsid w:val="00667633"/>
    <w:rsid w:val="00667841"/>
    <w:rsid w:val="00670AA2"/>
    <w:rsid w:val="00670E61"/>
    <w:rsid w:val="00671309"/>
    <w:rsid w:val="006716F5"/>
    <w:rsid w:val="006717F4"/>
    <w:rsid w:val="00671E0A"/>
    <w:rsid w:val="00672B6E"/>
    <w:rsid w:val="00673088"/>
    <w:rsid w:val="00673D7E"/>
    <w:rsid w:val="006741D3"/>
    <w:rsid w:val="00674369"/>
    <w:rsid w:val="00674521"/>
    <w:rsid w:val="006749E7"/>
    <w:rsid w:val="006755F9"/>
    <w:rsid w:val="0067577F"/>
    <w:rsid w:val="00676063"/>
    <w:rsid w:val="006764A7"/>
    <w:rsid w:val="006766E0"/>
    <w:rsid w:val="00676B69"/>
    <w:rsid w:val="00676C72"/>
    <w:rsid w:val="00676FE9"/>
    <w:rsid w:val="00677AA2"/>
    <w:rsid w:val="006807B3"/>
    <w:rsid w:val="0068142F"/>
    <w:rsid w:val="00681D92"/>
    <w:rsid w:val="00681EDE"/>
    <w:rsid w:val="0068211C"/>
    <w:rsid w:val="0068249A"/>
    <w:rsid w:val="00682B7D"/>
    <w:rsid w:val="006830D2"/>
    <w:rsid w:val="006834FE"/>
    <w:rsid w:val="00683661"/>
    <w:rsid w:val="006840AE"/>
    <w:rsid w:val="00684455"/>
    <w:rsid w:val="00684A62"/>
    <w:rsid w:val="00685400"/>
    <w:rsid w:val="00685D0C"/>
    <w:rsid w:val="0068615D"/>
    <w:rsid w:val="00691108"/>
    <w:rsid w:val="0069149A"/>
    <w:rsid w:val="0069161E"/>
    <w:rsid w:val="00691671"/>
    <w:rsid w:val="0069192D"/>
    <w:rsid w:val="00691A7A"/>
    <w:rsid w:val="00692797"/>
    <w:rsid w:val="00693CF3"/>
    <w:rsid w:val="00694B56"/>
    <w:rsid w:val="00694BF1"/>
    <w:rsid w:val="00694D59"/>
    <w:rsid w:val="00694FBC"/>
    <w:rsid w:val="006958CE"/>
    <w:rsid w:val="00695D32"/>
    <w:rsid w:val="00695FCD"/>
    <w:rsid w:val="00696FBF"/>
    <w:rsid w:val="0069734C"/>
    <w:rsid w:val="006A07D9"/>
    <w:rsid w:val="006A27AF"/>
    <w:rsid w:val="006A29E5"/>
    <w:rsid w:val="006A2CCD"/>
    <w:rsid w:val="006A3081"/>
    <w:rsid w:val="006A30E2"/>
    <w:rsid w:val="006A34D8"/>
    <w:rsid w:val="006A4355"/>
    <w:rsid w:val="006A471B"/>
    <w:rsid w:val="006A4D16"/>
    <w:rsid w:val="006A6232"/>
    <w:rsid w:val="006A62CB"/>
    <w:rsid w:val="006A64FF"/>
    <w:rsid w:val="006A6AA6"/>
    <w:rsid w:val="006A6C37"/>
    <w:rsid w:val="006A6CE0"/>
    <w:rsid w:val="006A7561"/>
    <w:rsid w:val="006A7890"/>
    <w:rsid w:val="006A78A7"/>
    <w:rsid w:val="006A7ED1"/>
    <w:rsid w:val="006B070B"/>
    <w:rsid w:val="006B074B"/>
    <w:rsid w:val="006B132D"/>
    <w:rsid w:val="006B13F8"/>
    <w:rsid w:val="006B152C"/>
    <w:rsid w:val="006B1CF6"/>
    <w:rsid w:val="006B1D70"/>
    <w:rsid w:val="006B2C71"/>
    <w:rsid w:val="006B2EEF"/>
    <w:rsid w:val="006B3EA6"/>
    <w:rsid w:val="006B478F"/>
    <w:rsid w:val="006B47D2"/>
    <w:rsid w:val="006B4832"/>
    <w:rsid w:val="006B4955"/>
    <w:rsid w:val="006B4EDF"/>
    <w:rsid w:val="006B52A2"/>
    <w:rsid w:val="006B54DF"/>
    <w:rsid w:val="006B5995"/>
    <w:rsid w:val="006B68DB"/>
    <w:rsid w:val="006B6BDE"/>
    <w:rsid w:val="006B6F87"/>
    <w:rsid w:val="006B7263"/>
    <w:rsid w:val="006B72DB"/>
    <w:rsid w:val="006B7644"/>
    <w:rsid w:val="006B7686"/>
    <w:rsid w:val="006B775E"/>
    <w:rsid w:val="006B799B"/>
    <w:rsid w:val="006B7A98"/>
    <w:rsid w:val="006B7D4F"/>
    <w:rsid w:val="006B7D7D"/>
    <w:rsid w:val="006C0760"/>
    <w:rsid w:val="006C0991"/>
    <w:rsid w:val="006C1525"/>
    <w:rsid w:val="006C18F6"/>
    <w:rsid w:val="006C1E2C"/>
    <w:rsid w:val="006C228C"/>
    <w:rsid w:val="006C34D4"/>
    <w:rsid w:val="006C3B83"/>
    <w:rsid w:val="006C4D04"/>
    <w:rsid w:val="006C4E20"/>
    <w:rsid w:val="006C4E9C"/>
    <w:rsid w:val="006C54CF"/>
    <w:rsid w:val="006C59DB"/>
    <w:rsid w:val="006C5CE3"/>
    <w:rsid w:val="006C5E7C"/>
    <w:rsid w:val="006C640D"/>
    <w:rsid w:val="006C67D9"/>
    <w:rsid w:val="006C6883"/>
    <w:rsid w:val="006C6A4D"/>
    <w:rsid w:val="006C70BE"/>
    <w:rsid w:val="006C723A"/>
    <w:rsid w:val="006D028D"/>
    <w:rsid w:val="006D032C"/>
    <w:rsid w:val="006D1226"/>
    <w:rsid w:val="006D14FA"/>
    <w:rsid w:val="006D160A"/>
    <w:rsid w:val="006D170E"/>
    <w:rsid w:val="006D1CC1"/>
    <w:rsid w:val="006D1F57"/>
    <w:rsid w:val="006D28A5"/>
    <w:rsid w:val="006D2D88"/>
    <w:rsid w:val="006D2DA4"/>
    <w:rsid w:val="006D2DB5"/>
    <w:rsid w:val="006D3933"/>
    <w:rsid w:val="006D39C9"/>
    <w:rsid w:val="006D42BB"/>
    <w:rsid w:val="006D458A"/>
    <w:rsid w:val="006D4EA0"/>
    <w:rsid w:val="006D5017"/>
    <w:rsid w:val="006D51AF"/>
    <w:rsid w:val="006D5992"/>
    <w:rsid w:val="006D6390"/>
    <w:rsid w:val="006D72BE"/>
    <w:rsid w:val="006D74BC"/>
    <w:rsid w:val="006E05F1"/>
    <w:rsid w:val="006E0714"/>
    <w:rsid w:val="006E0AB4"/>
    <w:rsid w:val="006E1805"/>
    <w:rsid w:val="006E1EA6"/>
    <w:rsid w:val="006E1EEF"/>
    <w:rsid w:val="006E2ED0"/>
    <w:rsid w:val="006E3104"/>
    <w:rsid w:val="006E37BE"/>
    <w:rsid w:val="006E3E90"/>
    <w:rsid w:val="006E46C0"/>
    <w:rsid w:val="006E49DB"/>
    <w:rsid w:val="006E5361"/>
    <w:rsid w:val="006E5E73"/>
    <w:rsid w:val="006E6485"/>
    <w:rsid w:val="006E668D"/>
    <w:rsid w:val="006E66FD"/>
    <w:rsid w:val="006E6E16"/>
    <w:rsid w:val="006E7D52"/>
    <w:rsid w:val="006F037C"/>
    <w:rsid w:val="006F0745"/>
    <w:rsid w:val="006F13BC"/>
    <w:rsid w:val="006F1584"/>
    <w:rsid w:val="006F1773"/>
    <w:rsid w:val="006F1BFE"/>
    <w:rsid w:val="006F1C60"/>
    <w:rsid w:val="006F283A"/>
    <w:rsid w:val="006F2FE4"/>
    <w:rsid w:val="006F31DE"/>
    <w:rsid w:val="006F337C"/>
    <w:rsid w:val="006F3388"/>
    <w:rsid w:val="006F3A50"/>
    <w:rsid w:val="006F46E7"/>
    <w:rsid w:val="006F4769"/>
    <w:rsid w:val="006F4BE9"/>
    <w:rsid w:val="006F51BA"/>
    <w:rsid w:val="006F5245"/>
    <w:rsid w:val="006F529E"/>
    <w:rsid w:val="006F5315"/>
    <w:rsid w:val="006F545B"/>
    <w:rsid w:val="006F5D41"/>
    <w:rsid w:val="006F678A"/>
    <w:rsid w:val="006F6ACD"/>
    <w:rsid w:val="006F6B0E"/>
    <w:rsid w:val="006F6C58"/>
    <w:rsid w:val="006F72D2"/>
    <w:rsid w:val="006F74D7"/>
    <w:rsid w:val="006F7892"/>
    <w:rsid w:val="006F7B6E"/>
    <w:rsid w:val="006F7E75"/>
    <w:rsid w:val="006F7F15"/>
    <w:rsid w:val="006F7FF5"/>
    <w:rsid w:val="00700098"/>
    <w:rsid w:val="00700463"/>
    <w:rsid w:val="00700776"/>
    <w:rsid w:val="00700827"/>
    <w:rsid w:val="00700AF9"/>
    <w:rsid w:val="0070169F"/>
    <w:rsid w:val="00702846"/>
    <w:rsid w:val="00703758"/>
    <w:rsid w:val="00703800"/>
    <w:rsid w:val="00703F73"/>
    <w:rsid w:val="00704233"/>
    <w:rsid w:val="007044D3"/>
    <w:rsid w:val="007046CC"/>
    <w:rsid w:val="007047C6"/>
    <w:rsid w:val="00704B3B"/>
    <w:rsid w:val="00704E73"/>
    <w:rsid w:val="00705729"/>
    <w:rsid w:val="0070680A"/>
    <w:rsid w:val="00707E1E"/>
    <w:rsid w:val="00707FB4"/>
    <w:rsid w:val="00707FD5"/>
    <w:rsid w:val="00710560"/>
    <w:rsid w:val="00710D01"/>
    <w:rsid w:val="0071115E"/>
    <w:rsid w:val="007112B4"/>
    <w:rsid w:val="007114DB"/>
    <w:rsid w:val="00711ED7"/>
    <w:rsid w:val="007121A9"/>
    <w:rsid w:val="007121BD"/>
    <w:rsid w:val="007123C6"/>
    <w:rsid w:val="00712B20"/>
    <w:rsid w:val="0071348E"/>
    <w:rsid w:val="00713D40"/>
    <w:rsid w:val="00713E8B"/>
    <w:rsid w:val="0071448C"/>
    <w:rsid w:val="00714609"/>
    <w:rsid w:val="007149E8"/>
    <w:rsid w:val="00714B96"/>
    <w:rsid w:val="0071580F"/>
    <w:rsid w:val="00716CFE"/>
    <w:rsid w:val="00717074"/>
    <w:rsid w:val="00720AA4"/>
    <w:rsid w:val="00720CAA"/>
    <w:rsid w:val="0072102D"/>
    <w:rsid w:val="00721D0D"/>
    <w:rsid w:val="007230B4"/>
    <w:rsid w:val="0072314B"/>
    <w:rsid w:val="0072343B"/>
    <w:rsid w:val="00723F61"/>
    <w:rsid w:val="00724177"/>
    <w:rsid w:val="0072477A"/>
    <w:rsid w:val="00724889"/>
    <w:rsid w:val="00724A21"/>
    <w:rsid w:val="00724A7C"/>
    <w:rsid w:val="00725529"/>
    <w:rsid w:val="00725D5A"/>
    <w:rsid w:val="007273C1"/>
    <w:rsid w:val="00730473"/>
    <w:rsid w:val="00730ADB"/>
    <w:rsid w:val="00730B34"/>
    <w:rsid w:val="00731072"/>
    <w:rsid w:val="00731A2D"/>
    <w:rsid w:val="00731DF0"/>
    <w:rsid w:val="00732270"/>
    <w:rsid w:val="007327EA"/>
    <w:rsid w:val="007335E4"/>
    <w:rsid w:val="00733A47"/>
    <w:rsid w:val="00733AED"/>
    <w:rsid w:val="00733B40"/>
    <w:rsid w:val="00733BD4"/>
    <w:rsid w:val="0073439F"/>
    <w:rsid w:val="00734527"/>
    <w:rsid w:val="00734917"/>
    <w:rsid w:val="00735071"/>
    <w:rsid w:val="00735180"/>
    <w:rsid w:val="00735212"/>
    <w:rsid w:val="007362CB"/>
    <w:rsid w:val="007364F4"/>
    <w:rsid w:val="00736F78"/>
    <w:rsid w:val="00736FE6"/>
    <w:rsid w:val="007402F5"/>
    <w:rsid w:val="007405C1"/>
    <w:rsid w:val="00740861"/>
    <w:rsid w:val="007409E6"/>
    <w:rsid w:val="00740A46"/>
    <w:rsid w:val="00741918"/>
    <w:rsid w:val="00741948"/>
    <w:rsid w:val="00741B8E"/>
    <w:rsid w:val="00741CA4"/>
    <w:rsid w:val="00741DB3"/>
    <w:rsid w:val="00742300"/>
    <w:rsid w:val="00742637"/>
    <w:rsid w:val="0074431C"/>
    <w:rsid w:val="0074479D"/>
    <w:rsid w:val="007447DC"/>
    <w:rsid w:val="00744B14"/>
    <w:rsid w:val="00744C7B"/>
    <w:rsid w:val="00745196"/>
    <w:rsid w:val="007456B6"/>
    <w:rsid w:val="00745AD6"/>
    <w:rsid w:val="00745C2E"/>
    <w:rsid w:val="00745FCE"/>
    <w:rsid w:val="00746127"/>
    <w:rsid w:val="007465AF"/>
    <w:rsid w:val="0074697C"/>
    <w:rsid w:val="00746A57"/>
    <w:rsid w:val="00746A64"/>
    <w:rsid w:val="00747329"/>
    <w:rsid w:val="00747636"/>
    <w:rsid w:val="00747EE1"/>
    <w:rsid w:val="00747FE0"/>
    <w:rsid w:val="00750287"/>
    <w:rsid w:val="007508EC"/>
    <w:rsid w:val="00750AC7"/>
    <w:rsid w:val="00750E20"/>
    <w:rsid w:val="00751766"/>
    <w:rsid w:val="007518FF"/>
    <w:rsid w:val="00751C6D"/>
    <w:rsid w:val="00751E16"/>
    <w:rsid w:val="00752348"/>
    <w:rsid w:val="00753136"/>
    <w:rsid w:val="00753213"/>
    <w:rsid w:val="007538B1"/>
    <w:rsid w:val="007541AB"/>
    <w:rsid w:val="00754435"/>
    <w:rsid w:val="00754C0C"/>
    <w:rsid w:val="007551BB"/>
    <w:rsid w:val="00755374"/>
    <w:rsid w:val="0075571D"/>
    <w:rsid w:val="00756166"/>
    <w:rsid w:val="0075662E"/>
    <w:rsid w:val="0075709C"/>
    <w:rsid w:val="007573C0"/>
    <w:rsid w:val="00757ADC"/>
    <w:rsid w:val="00757B99"/>
    <w:rsid w:val="00757D3D"/>
    <w:rsid w:val="00760090"/>
    <w:rsid w:val="00760153"/>
    <w:rsid w:val="007603D4"/>
    <w:rsid w:val="007606FB"/>
    <w:rsid w:val="00760DF8"/>
    <w:rsid w:val="007613FD"/>
    <w:rsid w:val="0076177E"/>
    <w:rsid w:val="007635D7"/>
    <w:rsid w:val="007636C4"/>
    <w:rsid w:val="00763D41"/>
    <w:rsid w:val="00764B96"/>
    <w:rsid w:val="00765229"/>
    <w:rsid w:val="0076585B"/>
    <w:rsid w:val="00766BF7"/>
    <w:rsid w:val="00766DA6"/>
    <w:rsid w:val="0076715F"/>
    <w:rsid w:val="0076716E"/>
    <w:rsid w:val="007672CB"/>
    <w:rsid w:val="00767BBF"/>
    <w:rsid w:val="00767C8C"/>
    <w:rsid w:val="00767D5D"/>
    <w:rsid w:val="00771AD0"/>
    <w:rsid w:val="00771D18"/>
    <w:rsid w:val="00771DB7"/>
    <w:rsid w:val="007720AE"/>
    <w:rsid w:val="00772365"/>
    <w:rsid w:val="0077237B"/>
    <w:rsid w:val="00772417"/>
    <w:rsid w:val="00772637"/>
    <w:rsid w:val="00772E5E"/>
    <w:rsid w:val="00773165"/>
    <w:rsid w:val="007741CE"/>
    <w:rsid w:val="00774961"/>
    <w:rsid w:val="00775285"/>
    <w:rsid w:val="007753FD"/>
    <w:rsid w:val="0077595E"/>
    <w:rsid w:val="00775AB4"/>
    <w:rsid w:val="00776249"/>
    <w:rsid w:val="007766A4"/>
    <w:rsid w:val="00776B2B"/>
    <w:rsid w:val="00777196"/>
    <w:rsid w:val="00777464"/>
    <w:rsid w:val="00777A6B"/>
    <w:rsid w:val="00780DA0"/>
    <w:rsid w:val="007817DB"/>
    <w:rsid w:val="007826AD"/>
    <w:rsid w:val="00782E9D"/>
    <w:rsid w:val="007830F9"/>
    <w:rsid w:val="0078314D"/>
    <w:rsid w:val="00783F32"/>
    <w:rsid w:val="0078435F"/>
    <w:rsid w:val="00784CA7"/>
    <w:rsid w:val="0078525A"/>
    <w:rsid w:val="00785343"/>
    <w:rsid w:val="00785CBC"/>
    <w:rsid w:val="007862A8"/>
    <w:rsid w:val="00786D65"/>
    <w:rsid w:val="00787AD4"/>
    <w:rsid w:val="00790827"/>
    <w:rsid w:val="00790FCC"/>
    <w:rsid w:val="0079212D"/>
    <w:rsid w:val="00792B27"/>
    <w:rsid w:val="00793612"/>
    <w:rsid w:val="0079426A"/>
    <w:rsid w:val="0079431A"/>
    <w:rsid w:val="00794346"/>
    <w:rsid w:val="0079441E"/>
    <w:rsid w:val="0079463F"/>
    <w:rsid w:val="007946CB"/>
    <w:rsid w:val="007948F7"/>
    <w:rsid w:val="00794D7C"/>
    <w:rsid w:val="00794EDB"/>
    <w:rsid w:val="00795F6C"/>
    <w:rsid w:val="007A03A2"/>
    <w:rsid w:val="007A0504"/>
    <w:rsid w:val="007A09DA"/>
    <w:rsid w:val="007A0E0D"/>
    <w:rsid w:val="007A24A1"/>
    <w:rsid w:val="007A2DCE"/>
    <w:rsid w:val="007A2F2C"/>
    <w:rsid w:val="007A2F35"/>
    <w:rsid w:val="007A3279"/>
    <w:rsid w:val="007A468C"/>
    <w:rsid w:val="007A4A9D"/>
    <w:rsid w:val="007A4DBD"/>
    <w:rsid w:val="007A5E65"/>
    <w:rsid w:val="007A6554"/>
    <w:rsid w:val="007A6735"/>
    <w:rsid w:val="007A695F"/>
    <w:rsid w:val="007B0096"/>
    <w:rsid w:val="007B0464"/>
    <w:rsid w:val="007B183D"/>
    <w:rsid w:val="007B18F6"/>
    <w:rsid w:val="007B1AB6"/>
    <w:rsid w:val="007B1D8E"/>
    <w:rsid w:val="007B1E7C"/>
    <w:rsid w:val="007B1EDA"/>
    <w:rsid w:val="007B24A5"/>
    <w:rsid w:val="007B2C65"/>
    <w:rsid w:val="007B370A"/>
    <w:rsid w:val="007B5060"/>
    <w:rsid w:val="007B57D2"/>
    <w:rsid w:val="007B5ADE"/>
    <w:rsid w:val="007B5DA3"/>
    <w:rsid w:val="007B64BA"/>
    <w:rsid w:val="007B6759"/>
    <w:rsid w:val="007B689D"/>
    <w:rsid w:val="007C0D74"/>
    <w:rsid w:val="007C1CEA"/>
    <w:rsid w:val="007C2517"/>
    <w:rsid w:val="007C263D"/>
    <w:rsid w:val="007C2A64"/>
    <w:rsid w:val="007C2D45"/>
    <w:rsid w:val="007C326A"/>
    <w:rsid w:val="007C379E"/>
    <w:rsid w:val="007C4FCD"/>
    <w:rsid w:val="007C4FDD"/>
    <w:rsid w:val="007C5109"/>
    <w:rsid w:val="007C56BC"/>
    <w:rsid w:val="007C573A"/>
    <w:rsid w:val="007C59EE"/>
    <w:rsid w:val="007C5DA5"/>
    <w:rsid w:val="007C5DAF"/>
    <w:rsid w:val="007C61F6"/>
    <w:rsid w:val="007C6E77"/>
    <w:rsid w:val="007C719E"/>
    <w:rsid w:val="007C75BD"/>
    <w:rsid w:val="007C7641"/>
    <w:rsid w:val="007C7A3B"/>
    <w:rsid w:val="007D1742"/>
    <w:rsid w:val="007D1806"/>
    <w:rsid w:val="007D2712"/>
    <w:rsid w:val="007D28B6"/>
    <w:rsid w:val="007D2B04"/>
    <w:rsid w:val="007D3AE9"/>
    <w:rsid w:val="007D3F67"/>
    <w:rsid w:val="007D45BC"/>
    <w:rsid w:val="007D5942"/>
    <w:rsid w:val="007D603E"/>
    <w:rsid w:val="007D62C8"/>
    <w:rsid w:val="007D67D4"/>
    <w:rsid w:val="007D68E9"/>
    <w:rsid w:val="007D6BB5"/>
    <w:rsid w:val="007D7170"/>
    <w:rsid w:val="007E0724"/>
    <w:rsid w:val="007E0C6D"/>
    <w:rsid w:val="007E205B"/>
    <w:rsid w:val="007E217B"/>
    <w:rsid w:val="007E270F"/>
    <w:rsid w:val="007E2B61"/>
    <w:rsid w:val="007E2C50"/>
    <w:rsid w:val="007E2EE5"/>
    <w:rsid w:val="007E362D"/>
    <w:rsid w:val="007E44BA"/>
    <w:rsid w:val="007E44EC"/>
    <w:rsid w:val="007E49F4"/>
    <w:rsid w:val="007E4AD2"/>
    <w:rsid w:val="007E53C8"/>
    <w:rsid w:val="007E5A52"/>
    <w:rsid w:val="007E667E"/>
    <w:rsid w:val="007E78CC"/>
    <w:rsid w:val="007E7A7C"/>
    <w:rsid w:val="007E7C77"/>
    <w:rsid w:val="007F04CB"/>
    <w:rsid w:val="007F06FF"/>
    <w:rsid w:val="007F1232"/>
    <w:rsid w:val="007F17F7"/>
    <w:rsid w:val="007F2346"/>
    <w:rsid w:val="007F31D3"/>
    <w:rsid w:val="007F3F53"/>
    <w:rsid w:val="007F4142"/>
    <w:rsid w:val="007F4163"/>
    <w:rsid w:val="007F5055"/>
    <w:rsid w:val="007F54D1"/>
    <w:rsid w:val="007F561E"/>
    <w:rsid w:val="007F57FB"/>
    <w:rsid w:val="007F599A"/>
    <w:rsid w:val="007F5C6E"/>
    <w:rsid w:val="007F6626"/>
    <w:rsid w:val="007F6712"/>
    <w:rsid w:val="007F6EAF"/>
    <w:rsid w:val="007F713E"/>
    <w:rsid w:val="007F74DF"/>
    <w:rsid w:val="007F7893"/>
    <w:rsid w:val="0080049C"/>
    <w:rsid w:val="008007DA"/>
    <w:rsid w:val="0080089A"/>
    <w:rsid w:val="008008B8"/>
    <w:rsid w:val="00801554"/>
    <w:rsid w:val="00801762"/>
    <w:rsid w:val="008019AE"/>
    <w:rsid w:val="008024EE"/>
    <w:rsid w:val="0080336B"/>
    <w:rsid w:val="0080394B"/>
    <w:rsid w:val="00805CC2"/>
    <w:rsid w:val="00806A8A"/>
    <w:rsid w:val="0080789D"/>
    <w:rsid w:val="00810122"/>
    <w:rsid w:val="00810A02"/>
    <w:rsid w:val="00810B77"/>
    <w:rsid w:val="00811088"/>
    <w:rsid w:val="00811190"/>
    <w:rsid w:val="00811506"/>
    <w:rsid w:val="00811603"/>
    <w:rsid w:val="008118DC"/>
    <w:rsid w:val="00812334"/>
    <w:rsid w:val="008138C6"/>
    <w:rsid w:val="00814348"/>
    <w:rsid w:val="008145E5"/>
    <w:rsid w:val="0081480C"/>
    <w:rsid w:val="00815179"/>
    <w:rsid w:val="00815709"/>
    <w:rsid w:val="00815CA0"/>
    <w:rsid w:val="00815D01"/>
    <w:rsid w:val="00816251"/>
    <w:rsid w:val="008166D5"/>
    <w:rsid w:val="00816710"/>
    <w:rsid w:val="00817117"/>
    <w:rsid w:val="00817250"/>
    <w:rsid w:val="0081730E"/>
    <w:rsid w:val="008173EE"/>
    <w:rsid w:val="0081794E"/>
    <w:rsid w:val="00820101"/>
    <w:rsid w:val="0082024F"/>
    <w:rsid w:val="00820F71"/>
    <w:rsid w:val="008213DE"/>
    <w:rsid w:val="008215D8"/>
    <w:rsid w:val="00821795"/>
    <w:rsid w:val="00821A30"/>
    <w:rsid w:val="008221FA"/>
    <w:rsid w:val="008226E6"/>
    <w:rsid w:val="008227B4"/>
    <w:rsid w:val="00823A45"/>
    <w:rsid w:val="00824599"/>
    <w:rsid w:val="0082544D"/>
    <w:rsid w:val="00825E93"/>
    <w:rsid w:val="00826512"/>
    <w:rsid w:val="008265F4"/>
    <w:rsid w:val="0082663A"/>
    <w:rsid w:val="00826DCC"/>
    <w:rsid w:val="00826F01"/>
    <w:rsid w:val="00827379"/>
    <w:rsid w:val="00827482"/>
    <w:rsid w:val="008274A2"/>
    <w:rsid w:val="0082787E"/>
    <w:rsid w:val="0083047E"/>
    <w:rsid w:val="0083080A"/>
    <w:rsid w:val="00830955"/>
    <w:rsid w:val="00830D66"/>
    <w:rsid w:val="00830FC7"/>
    <w:rsid w:val="00830FE7"/>
    <w:rsid w:val="0083156F"/>
    <w:rsid w:val="00831974"/>
    <w:rsid w:val="008325FF"/>
    <w:rsid w:val="00832905"/>
    <w:rsid w:val="00832BA1"/>
    <w:rsid w:val="00834438"/>
    <w:rsid w:val="0083449B"/>
    <w:rsid w:val="00834801"/>
    <w:rsid w:val="00834D17"/>
    <w:rsid w:val="008352AD"/>
    <w:rsid w:val="00835377"/>
    <w:rsid w:val="00835B03"/>
    <w:rsid w:val="00835D83"/>
    <w:rsid w:val="008369C5"/>
    <w:rsid w:val="00836C0B"/>
    <w:rsid w:val="00836D81"/>
    <w:rsid w:val="00836F43"/>
    <w:rsid w:val="0083710A"/>
    <w:rsid w:val="0083754B"/>
    <w:rsid w:val="00837ECB"/>
    <w:rsid w:val="00837FEE"/>
    <w:rsid w:val="00840362"/>
    <w:rsid w:val="00841087"/>
    <w:rsid w:val="0084138D"/>
    <w:rsid w:val="00841E26"/>
    <w:rsid w:val="00842DD2"/>
    <w:rsid w:val="008436E3"/>
    <w:rsid w:val="00843D95"/>
    <w:rsid w:val="0084406A"/>
    <w:rsid w:val="00844122"/>
    <w:rsid w:val="00844475"/>
    <w:rsid w:val="008449B2"/>
    <w:rsid w:val="00844BCA"/>
    <w:rsid w:val="0084554D"/>
    <w:rsid w:val="00845842"/>
    <w:rsid w:val="008460AC"/>
    <w:rsid w:val="00846144"/>
    <w:rsid w:val="00846745"/>
    <w:rsid w:val="00847498"/>
    <w:rsid w:val="008504E5"/>
    <w:rsid w:val="0085168D"/>
    <w:rsid w:val="0085183A"/>
    <w:rsid w:val="00851CE8"/>
    <w:rsid w:val="008521EE"/>
    <w:rsid w:val="00852A6F"/>
    <w:rsid w:val="00852D26"/>
    <w:rsid w:val="008539F6"/>
    <w:rsid w:val="00853D74"/>
    <w:rsid w:val="00853EA7"/>
    <w:rsid w:val="00854233"/>
    <w:rsid w:val="008547A7"/>
    <w:rsid w:val="00854943"/>
    <w:rsid w:val="00855A82"/>
    <w:rsid w:val="00855B79"/>
    <w:rsid w:val="00856CBE"/>
    <w:rsid w:val="00856EF7"/>
    <w:rsid w:val="0085718B"/>
    <w:rsid w:val="008571F4"/>
    <w:rsid w:val="00857840"/>
    <w:rsid w:val="00857A1E"/>
    <w:rsid w:val="00857D2E"/>
    <w:rsid w:val="0086029C"/>
    <w:rsid w:val="00860611"/>
    <w:rsid w:val="00860D05"/>
    <w:rsid w:val="00861BA7"/>
    <w:rsid w:val="00861EA6"/>
    <w:rsid w:val="00861EE4"/>
    <w:rsid w:val="0086226B"/>
    <w:rsid w:val="008629ED"/>
    <w:rsid w:val="00862D50"/>
    <w:rsid w:val="00863572"/>
    <w:rsid w:val="00863DA2"/>
    <w:rsid w:val="00863DBE"/>
    <w:rsid w:val="0086454F"/>
    <w:rsid w:val="008646B3"/>
    <w:rsid w:val="00864776"/>
    <w:rsid w:val="008650B4"/>
    <w:rsid w:val="00865213"/>
    <w:rsid w:val="0086561D"/>
    <w:rsid w:val="008656A7"/>
    <w:rsid w:val="008657E6"/>
    <w:rsid w:val="00866017"/>
    <w:rsid w:val="0086633B"/>
    <w:rsid w:val="0086662D"/>
    <w:rsid w:val="00866E60"/>
    <w:rsid w:val="00867007"/>
    <w:rsid w:val="0086710E"/>
    <w:rsid w:val="008674F5"/>
    <w:rsid w:val="0086776A"/>
    <w:rsid w:val="00867F12"/>
    <w:rsid w:val="008701DF"/>
    <w:rsid w:val="0087025B"/>
    <w:rsid w:val="00870340"/>
    <w:rsid w:val="008704A6"/>
    <w:rsid w:val="00870539"/>
    <w:rsid w:val="008706CB"/>
    <w:rsid w:val="00870B5C"/>
    <w:rsid w:val="00871442"/>
    <w:rsid w:val="00871A60"/>
    <w:rsid w:val="00871A7C"/>
    <w:rsid w:val="008725CA"/>
    <w:rsid w:val="00872A13"/>
    <w:rsid w:val="00872A51"/>
    <w:rsid w:val="00872C96"/>
    <w:rsid w:val="00872E32"/>
    <w:rsid w:val="00873D31"/>
    <w:rsid w:val="00874154"/>
    <w:rsid w:val="00874987"/>
    <w:rsid w:val="00874B6F"/>
    <w:rsid w:val="00874D11"/>
    <w:rsid w:val="00875181"/>
    <w:rsid w:val="008756E1"/>
    <w:rsid w:val="00875725"/>
    <w:rsid w:val="008758C2"/>
    <w:rsid w:val="008775B8"/>
    <w:rsid w:val="00877B87"/>
    <w:rsid w:val="00877C41"/>
    <w:rsid w:val="00880385"/>
    <w:rsid w:val="008806BD"/>
    <w:rsid w:val="00881253"/>
    <w:rsid w:val="00881746"/>
    <w:rsid w:val="0088186C"/>
    <w:rsid w:val="00881E92"/>
    <w:rsid w:val="00882487"/>
    <w:rsid w:val="00882EF3"/>
    <w:rsid w:val="00883B19"/>
    <w:rsid w:val="00884950"/>
    <w:rsid w:val="00884976"/>
    <w:rsid w:val="00885823"/>
    <w:rsid w:val="00885F32"/>
    <w:rsid w:val="008867C8"/>
    <w:rsid w:val="00886E7C"/>
    <w:rsid w:val="00887D17"/>
    <w:rsid w:val="008901BE"/>
    <w:rsid w:val="00891210"/>
    <w:rsid w:val="0089124E"/>
    <w:rsid w:val="00891517"/>
    <w:rsid w:val="00891DD4"/>
    <w:rsid w:val="008921C9"/>
    <w:rsid w:val="008928BE"/>
    <w:rsid w:val="00892935"/>
    <w:rsid w:val="00892B78"/>
    <w:rsid w:val="0089312F"/>
    <w:rsid w:val="008933D4"/>
    <w:rsid w:val="00893688"/>
    <w:rsid w:val="00893E8E"/>
    <w:rsid w:val="00894469"/>
    <w:rsid w:val="00894FCC"/>
    <w:rsid w:val="0089678F"/>
    <w:rsid w:val="00896BA2"/>
    <w:rsid w:val="00896FA4"/>
    <w:rsid w:val="0089757C"/>
    <w:rsid w:val="00897C91"/>
    <w:rsid w:val="008A0EA2"/>
    <w:rsid w:val="008A14AD"/>
    <w:rsid w:val="008A1538"/>
    <w:rsid w:val="008A185A"/>
    <w:rsid w:val="008A1DBD"/>
    <w:rsid w:val="008A1FE0"/>
    <w:rsid w:val="008A227C"/>
    <w:rsid w:val="008A2490"/>
    <w:rsid w:val="008A24F9"/>
    <w:rsid w:val="008A25F9"/>
    <w:rsid w:val="008A32B9"/>
    <w:rsid w:val="008A3AAE"/>
    <w:rsid w:val="008A3D71"/>
    <w:rsid w:val="008A3DA6"/>
    <w:rsid w:val="008A3F09"/>
    <w:rsid w:val="008A4468"/>
    <w:rsid w:val="008A4D19"/>
    <w:rsid w:val="008A5018"/>
    <w:rsid w:val="008A532C"/>
    <w:rsid w:val="008A5C0F"/>
    <w:rsid w:val="008A5CB0"/>
    <w:rsid w:val="008A6309"/>
    <w:rsid w:val="008A64FD"/>
    <w:rsid w:val="008A66B2"/>
    <w:rsid w:val="008B0103"/>
    <w:rsid w:val="008B105F"/>
    <w:rsid w:val="008B15E8"/>
    <w:rsid w:val="008B1AAF"/>
    <w:rsid w:val="008B1BE0"/>
    <w:rsid w:val="008B1C5E"/>
    <w:rsid w:val="008B28C9"/>
    <w:rsid w:val="008B2C12"/>
    <w:rsid w:val="008B3039"/>
    <w:rsid w:val="008B3755"/>
    <w:rsid w:val="008B37DA"/>
    <w:rsid w:val="008B3DA5"/>
    <w:rsid w:val="008B5AFB"/>
    <w:rsid w:val="008B5BF6"/>
    <w:rsid w:val="008B5F23"/>
    <w:rsid w:val="008B673F"/>
    <w:rsid w:val="008B6EBF"/>
    <w:rsid w:val="008B769B"/>
    <w:rsid w:val="008C03B3"/>
    <w:rsid w:val="008C04D0"/>
    <w:rsid w:val="008C0918"/>
    <w:rsid w:val="008C0C86"/>
    <w:rsid w:val="008C109C"/>
    <w:rsid w:val="008C10B3"/>
    <w:rsid w:val="008C17A3"/>
    <w:rsid w:val="008C18B5"/>
    <w:rsid w:val="008C28B8"/>
    <w:rsid w:val="008C2EBC"/>
    <w:rsid w:val="008C339D"/>
    <w:rsid w:val="008C3521"/>
    <w:rsid w:val="008C365B"/>
    <w:rsid w:val="008C4531"/>
    <w:rsid w:val="008C4833"/>
    <w:rsid w:val="008C483D"/>
    <w:rsid w:val="008C4E31"/>
    <w:rsid w:val="008C5ED5"/>
    <w:rsid w:val="008C619B"/>
    <w:rsid w:val="008C61B4"/>
    <w:rsid w:val="008C63BA"/>
    <w:rsid w:val="008C6E44"/>
    <w:rsid w:val="008C6FD4"/>
    <w:rsid w:val="008C7EA0"/>
    <w:rsid w:val="008D06B1"/>
    <w:rsid w:val="008D078C"/>
    <w:rsid w:val="008D0B85"/>
    <w:rsid w:val="008D0EFB"/>
    <w:rsid w:val="008D0FF2"/>
    <w:rsid w:val="008D165B"/>
    <w:rsid w:val="008D168D"/>
    <w:rsid w:val="008D16FF"/>
    <w:rsid w:val="008D1A14"/>
    <w:rsid w:val="008D2444"/>
    <w:rsid w:val="008D29BF"/>
    <w:rsid w:val="008D2F12"/>
    <w:rsid w:val="008D2FC0"/>
    <w:rsid w:val="008D3CF7"/>
    <w:rsid w:val="008D4B54"/>
    <w:rsid w:val="008D6217"/>
    <w:rsid w:val="008D64DB"/>
    <w:rsid w:val="008D65AF"/>
    <w:rsid w:val="008D6E55"/>
    <w:rsid w:val="008D7643"/>
    <w:rsid w:val="008D79B8"/>
    <w:rsid w:val="008D7AA8"/>
    <w:rsid w:val="008D7FEF"/>
    <w:rsid w:val="008E00AE"/>
    <w:rsid w:val="008E02A7"/>
    <w:rsid w:val="008E077C"/>
    <w:rsid w:val="008E1074"/>
    <w:rsid w:val="008E10E9"/>
    <w:rsid w:val="008E12A2"/>
    <w:rsid w:val="008E13DB"/>
    <w:rsid w:val="008E1414"/>
    <w:rsid w:val="008E15DB"/>
    <w:rsid w:val="008E19E2"/>
    <w:rsid w:val="008E1CD3"/>
    <w:rsid w:val="008E1F7D"/>
    <w:rsid w:val="008E257A"/>
    <w:rsid w:val="008E2942"/>
    <w:rsid w:val="008E3305"/>
    <w:rsid w:val="008E36A2"/>
    <w:rsid w:val="008E408C"/>
    <w:rsid w:val="008E4A74"/>
    <w:rsid w:val="008E564D"/>
    <w:rsid w:val="008E6379"/>
    <w:rsid w:val="008E6D35"/>
    <w:rsid w:val="008E70D0"/>
    <w:rsid w:val="008E7140"/>
    <w:rsid w:val="008E77A0"/>
    <w:rsid w:val="008E7CBF"/>
    <w:rsid w:val="008E7CF9"/>
    <w:rsid w:val="008F07FE"/>
    <w:rsid w:val="008F0E8F"/>
    <w:rsid w:val="008F0F06"/>
    <w:rsid w:val="008F0F6A"/>
    <w:rsid w:val="008F12CC"/>
    <w:rsid w:val="008F14B2"/>
    <w:rsid w:val="008F16E7"/>
    <w:rsid w:val="008F1A9F"/>
    <w:rsid w:val="008F1D38"/>
    <w:rsid w:val="008F1E84"/>
    <w:rsid w:val="008F2909"/>
    <w:rsid w:val="008F3183"/>
    <w:rsid w:val="008F3242"/>
    <w:rsid w:val="008F346B"/>
    <w:rsid w:val="008F45B7"/>
    <w:rsid w:val="008F45FF"/>
    <w:rsid w:val="008F492D"/>
    <w:rsid w:val="008F4C44"/>
    <w:rsid w:val="008F4D60"/>
    <w:rsid w:val="008F54C3"/>
    <w:rsid w:val="008F592C"/>
    <w:rsid w:val="008F5C94"/>
    <w:rsid w:val="008F5F2E"/>
    <w:rsid w:val="008F6AC9"/>
    <w:rsid w:val="008F6F54"/>
    <w:rsid w:val="008F6FC7"/>
    <w:rsid w:val="008F7163"/>
    <w:rsid w:val="00900159"/>
    <w:rsid w:val="009009C8"/>
    <w:rsid w:val="00900E27"/>
    <w:rsid w:val="009012D7"/>
    <w:rsid w:val="009019F5"/>
    <w:rsid w:val="00901B72"/>
    <w:rsid w:val="00902026"/>
    <w:rsid w:val="00902666"/>
    <w:rsid w:val="00902709"/>
    <w:rsid w:val="009029AA"/>
    <w:rsid w:val="0090381E"/>
    <w:rsid w:val="00904750"/>
    <w:rsid w:val="00904795"/>
    <w:rsid w:val="00904912"/>
    <w:rsid w:val="0090491C"/>
    <w:rsid w:val="0090496D"/>
    <w:rsid w:val="00904C3B"/>
    <w:rsid w:val="00905891"/>
    <w:rsid w:val="00907162"/>
    <w:rsid w:val="00907A04"/>
    <w:rsid w:val="00907A99"/>
    <w:rsid w:val="00907C91"/>
    <w:rsid w:val="00910D7E"/>
    <w:rsid w:val="00910F00"/>
    <w:rsid w:val="0091131F"/>
    <w:rsid w:val="00911DAC"/>
    <w:rsid w:val="00912623"/>
    <w:rsid w:val="009126BE"/>
    <w:rsid w:val="009128DB"/>
    <w:rsid w:val="00913320"/>
    <w:rsid w:val="009138CE"/>
    <w:rsid w:val="00914850"/>
    <w:rsid w:val="0091524A"/>
    <w:rsid w:val="00915343"/>
    <w:rsid w:val="009158C0"/>
    <w:rsid w:val="00915930"/>
    <w:rsid w:val="00915AC1"/>
    <w:rsid w:val="00916314"/>
    <w:rsid w:val="009163E7"/>
    <w:rsid w:val="00917294"/>
    <w:rsid w:val="009201C8"/>
    <w:rsid w:val="00920207"/>
    <w:rsid w:val="009203BD"/>
    <w:rsid w:val="00920603"/>
    <w:rsid w:val="00920C14"/>
    <w:rsid w:val="0092109E"/>
    <w:rsid w:val="009210E0"/>
    <w:rsid w:val="0092135E"/>
    <w:rsid w:val="00921679"/>
    <w:rsid w:val="00922E0A"/>
    <w:rsid w:val="00923094"/>
    <w:rsid w:val="0092309B"/>
    <w:rsid w:val="009230DE"/>
    <w:rsid w:val="00923344"/>
    <w:rsid w:val="0092338B"/>
    <w:rsid w:val="009236EE"/>
    <w:rsid w:val="00923FBF"/>
    <w:rsid w:val="009243C3"/>
    <w:rsid w:val="009246A0"/>
    <w:rsid w:val="00924CEF"/>
    <w:rsid w:val="00924D14"/>
    <w:rsid w:val="009251AF"/>
    <w:rsid w:val="00925900"/>
    <w:rsid w:val="00926597"/>
    <w:rsid w:val="00926726"/>
    <w:rsid w:val="00926BA4"/>
    <w:rsid w:val="009271B8"/>
    <w:rsid w:val="0092743C"/>
    <w:rsid w:val="00927775"/>
    <w:rsid w:val="0092791B"/>
    <w:rsid w:val="00927A4F"/>
    <w:rsid w:val="00927A81"/>
    <w:rsid w:val="00927CA1"/>
    <w:rsid w:val="0093058C"/>
    <w:rsid w:val="009309D1"/>
    <w:rsid w:val="00931325"/>
    <w:rsid w:val="00931530"/>
    <w:rsid w:val="00931E0D"/>
    <w:rsid w:val="00932527"/>
    <w:rsid w:val="00932923"/>
    <w:rsid w:val="009333D3"/>
    <w:rsid w:val="0093345B"/>
    <w:rsid w:val="0093394C"/>
    <w:rsid w:val="00933A66"/>
    <w:rsid w:val="00933A6F"/>
    <w:rsid w:val="009348F7"/>
    <w:rsid w:val="009349E5"/>
    <w:rsid w:val="00934FF2"/>
    <w:rsid w:val="0093594D"/>
    <w:rsid w:val="00935A24"/>
    <w:rsid w:val="00936132"/>
    <w:rsid w:val="00936413"/>
    <w:rsid w:val="0093646E"/>
    <w:rsid w:val="00936C2A"/>
    <w:rsid w:val="00936CD7"/>
    <w:rsid w:val="00937C62"/>
    <w:rsid w:val="00941012"/>
    <w:rsid w:val="009411DC"/>
    <w:rsid w:val="00941EB4"/>
    <w:rsid w:val="0094207A"/>
    <w:rsid w:val="00942688"/>
    <w:rsid w:val="009429E0"/>
    <w:rsid w:val="00943430"/>
    <w:rsid w:val="009434BB"/>
    <w:rsid w:val="0094379A"/>
    <w:rsid w:val="009438FF"/>
    <w:rsid w:val="00944570"/>
    <w:rsid w:val="00944B92"/>
    <w:rsid w:val="00944F05"/>
    <w:rsid w:val="009504F2"/>
    <w:rsid w:val="0095057C"/>
    <w:rsid w:val="009506C6"/>
    <w:rsid w:val="00950CF0"/>
    <w:rsid w:val="00950FFA"/>
    <w:rsid w:val="00950FFE"/>
    <w:rsid w:val="00951BDF"/>
    <w:rsid w:val="00951BEB"/>
    <w:rsid w:val="009521BD"/>
    <w:rsid w:val="0095271D"/>
    <w:rsid w:val="009528A4"/>
    <w:rsid w:val="00952973"/>
    <w:rsid w:val="00952AC8"/>
    <w:rsid w:val="00952FF1"/>
    <w:rsid w:val="009531CF"/>
    <w:rsid w:val="0095416B"/>
    <w:rsid w:val="009545A1"/>
    <w:rsid w:val="00955249"/>
    <w:rsid w:val="009553E1"/>
    <w:rsid w:val="009559A3"/>
    <w:rsid w:val="00956422"/>
    <w:rsid w:val="00957916"/>
    <w:rsid w:val="00960340"/>
    <w:rsid w:val="00960BD1"/>
    <w:rsid w:val="00960F29"/>
    <w:rsid w:val="009610A4"/>
    <w:rsid w:val="00962821"/>
    <w:rsid w:val="0096287F"/>
    <w:rsid w:val="009631E6"/>
    <w:rsid w:val="009634B1"/>
    <w:rsid w:val="00963554"/>
    <w:rsid w:val="0096361C"/>
    <w:rsid w:val="00963FF8"/>
    <w:rsid w:val="009642E6"/>
    <w:rsid w:val="009646E4"/>
    <w:rsid w:val="009648B4"/>
    <w:rsid w:val="00964D7A"/>
    <w:rsid w:val="0096542D"/>
    <w:rsid w:val="00965934"/>
    <w:rsid w:val="00965949"/>
    <w:rsid w:val="00966564"/>
    <w:rsid w:val="00966719"/>
    <w:rsid w:val="00966E3D"/>
    <w:rsid w:val="00967BE5"/>
    <w:rsid w:val="00970970"/>
    <w:rsid w:val="00970BFA"/>
    <w:rsid w:val="0097158E"/>
    <w:rsid w:val="00971EFA"/>
    <w:rsid w:val="00972022"/>
    <w:rsid w:val="009732CD"/>
    <w:rsid w:val="00973A85"/>
    <w:rsid w:val="009749EE"/>
    <w:rsid w:val="0097503B"/>
    <w:rsid w:val="009750ED"/>
    <w:rsid w:val="00975844"/>
    <w:rsid w:val="00975B8D"/>
    <w:rsid w:val="0097601F"/>
    <w:rsid w:val="0097614B"/>
    <w:rsid w:val="009761BE"/>
    <w:rsid w:val="00976802"/>
    <w:rsid w:val="00976832"/>
    <w:rsid w:val="00977087"/>
    <w:rsid w:val="009772E7"/>
    <w:rsid w:val="009773CA"/>
    <w:rsid w:val="009804D1"/>
    <w:rsid w:val="009804FC"/>
    <w:rsid w:val="00980C07"/>
    <w:rsid w:val="00981264"/>
    <w:rsid w:val="0098142B"/>
    <w:rsid w:val="00982D89"/>
    <w:rsid w:val="00982DD7"/>
    <w:rsid w:val="00982F06"/>
    <w:rsid w:val="00982FB9"/>
    <w:rsid w:val="00983334"/>
    <w:rsid w:val="00983612"/>
    <w:rsid w:val="0098370C"/>
    <w:rsid w:val="00983AAA"/>
    <w:rsid w:val="009841FF"/>
    <w:rsid w:val="009843EB"/>
    <w:rsid w:val="009844DE"/>
    <w:rsid w:val="009849A9"/>
    <w:rsid w:val="00984AF4"/>
    <w:rsid w:val="00984F2B"/>
    <w:rsid w:val="00985374"/>
    <w:rsid w:val="009855A6"/>
    <w:rsid w:val="00985C50"/>
    <w:rsid w:val="00985F93"/>
    <w:rsid w:val="00985FD8"/>
    <w:rsid w:val="00987584"/>
    <w:rsid w:val="009877F8"/>
    <w:rsid w:val="00987BA6"/>
    <w:rsid w:val="0099062B"/>
    <w:rsid w:val="00990884"/>
    <w:rsid w:val="0099092F"/>
    <w:rsid w:val="00991226"/>
    <w:rsid w:val="00991BAA"/>
    <w:rsid w:val="00993740"/>
    <w:rsid w:val="009939E4"/>
    <w:rsid w:val="009956E1"/>
    <w:rsid w:val="00996731"/>
    <w:rsid w:val="009967D1"/>
    <w:rsid w:val="0099700A"/>
    <w:rsid w:val="00997F99"/>
    <w:rsid w:val="009A0965"/>
    <w:rsid w:val="009A0B23"/>
    <w:rsid w:val="009A0CDA"/>
    <w:rsid w:val="009A0E91"/>
    <w:rsid w:val="009A1683"/>
    <w:rsid w:val="009A17AD"/>
    <w:rsid w:val="009A1B86"/>
    <w:rsid w:val="009A1BFA"/>
    <w:rsid w:val="009A2281"/>
    <w:rsid w:val="009A2D03"/>
    <w:rsid w:val="009A2FEA"/>
    <w:rsid w:val="009A3062"/>
    <w:rsid w:val="009A3801"/>
    <w:rsid w:val="009A3DCA"/>
    <w:rsid w:val="009A4287"/>
    <w:rsid w:val="009A4808"/>
    <w:rsid w:val="009A4A3B"/>
    <w:rsid w:val="009A4E78"/>
    <w:rsid w:val="009A50FB"/>
    <w:rsid w:val="009A52C7"/>
    <w:rsid w:val="009A5514"/>
    <w:rsid w:val="009A557E"/>
    <w:rsid w:val="009A5AC7"/>
    <w:rsid w:val="009A5B57"/>
    <w:rsid w:val="009A662D"/>
    <w:rsid w:val="009A6A73"/>
    <w:rsid w:val="009A7278"/>
    <w:rsid w:val="009A7463"/>
    <w:rsid w:val="009B0E9A"/>
    <w:rsid w:val="009B14D9"/>
    <w:rsid w:val="009B1A3E"/>
    <w:rsid w:val="009B1D3A"/>
    <w:rsid w:val="009B2E33"/>
    <w:rsid w:val="009B2F1C"/>
    <w:rsid w:val="009B359A"/>
    <w:rsid w:val="009B3649"/>
    <w:rsid w:val="009B504D"/>
    <w:rsid w:val="009B560A"/>
    <w:rsid w:val="009B5C75"/>
    <w:rsid w:val="009B6007"/>
    <w:rsid w:val="009B6099"/>
    <w:rsid w:val="009B60D4"/>
    <w:rsid w:val="009B76F7"/>
    <w:rsid w:val="009B7D7C"/>
    <w:rsid w:val="009B7E2C"/>
    <w:rsid w:val="009C01B6"/>
    <w:rsid w:val="009C0886"/>
    <w:rsid w:val="009C0CE5"/>
    <w:rsid w:val="009C15F5"/>
    <w:rsid w:val="009C1B25"/>
    <w:rsid w:val="009C2268"/>
    <w:rsid w:val="009C278D"/>
    <w:rsid w:val="009C30AA"/>
    <w:rsid w:val="009C38D5"/>
    <w:rsid w:val="009C40C7"/>
    <w:rsid w:val="009C491C"/>
    <w:rsid w:val="009C4B4B"/>
    <w:rsid w:val="009C4FF2"/>
    <w:rsid w:val="009C59D1"/>
    <w:rsid w:val="009C5B47"/>
    <w:rsid w:val="009C5E7C"/>
    <w:rsid w:val="009C6149"/>
    <w:rsid w:val="009C6191"/>
    <w:rsid w:val="009C6588"/>
    <w:rsid w:val="009C6628"/>
    <w:rsid w:val="009C6A8D"/>
    <w:rsid w:val="009D006B"/>
    <w:rsid w:val="009D0502"/>
    <w:rsid w:val="009D0CB6"/>
    <w:rsid w:val="009D1037"/>
    <w:rsid w:val="009D118C"/>
    <w:rsid w:val="009D1B52"/>
    <w:rsid w:val="009D236C"/>
    <w:rsid w:val="009D27FE"/>
    <w:rsid w:val="009D2B64"/>
    <w:rsid w:val="009D2DF9"/>
    <w:rsid w:val="009D2F59"/>
    <w:rsid w:val="009D43DB"/>
    <w:rsid w:val="009D4D60"/>
    <w:rsid w:val="009D5DAA"/>
    <w:rsid w:val="009D61B0"/>
    <w:rsid w:val="009E00DD"/>
    <w:rsid w:val="009E02CF"/>
    <w:rsid w:val="009E0ADC"/>
    <w:rsid w:val="009E132D"/>
    <w:rsid w:val="009E27A2"/>
    <w:rsid w:val="009E2C68"/>
    <w:rsid w:val="009E2E6F"/>
    <w:rsid w:val="009E35B9"/>
    <w:rsid w:val="009E377F"/>
    <w:rsid w:val="009E4587"/>
    <w:rsid w:val="009E4955"/>
    <w:rsid w:val="009E4AF0"/>
    <w:rsid w:val="009E523E"/>
    <w:rsid w:val="009E546E"/>
    <w:rsid w:val="009E62C1"/>
    <w:rsid w:val="009E63C1"/>
    <w:rsid w:val="009E6642"/>
    <w:rsid w:val="009E6678"/>
    <w:rsid w:val="009E66AD"/>
    <w:rsid w:val="009E6C2D"/>
    <w:rsid w:val="009E7C96"/>
    <w:rsid w:val="009E7EA8"/>
    <w:rsid w:val="009F0004"/>
    <w:rsid w:val="009F0F8F"/>
    <w:rsid w:val="009F15BC"/>
    <w:rsid w:val="009F1DB3"/>
    <w:rsid w:val="009F2827"/>
    <w:rsid w:val="009F2C6B"/>
    <w:rsid w:val="009F2F5C"/>
    <w:rsid w:val="009F3369"/>
    <w:rsid w:val="009F3807"/>
    <w:rsid w:val="009F3A18"/>
    <w:rsid w:val="009F3B00"/>
    <w:rsid w:val="009F3CFD"/>
    <w:rsid w:val="009F4605"/>
    <w:rsid w:val="009F55C9"/>
    <w:rsid w:val="009F5739"/>
    <w:rsid w:val="009F5855"/>
    <w:rsid w:val="009F6496"/>
    <w:rsid w:val="009F747E"/>
    <w:rsid w:val="009F7740"/>
    <w:rsid w:val="009F7BEF"/>
    <w:rsid w:val="009F7EB8"/>
    <w:rsid w:val="009F7F92"/>
    <w:rsid w:val="00A001C0"/>
    <w:rsid w:val="00A00C39"/>
    <w:rsid w:val="00A014FD"/>
    <w:rsid w:val="00A01914"/>
    <w:rsid w:val="00A01E09"/>
    <w:rsid w:val="00A027FF"/>
    <w:rsid w:val="00A02A25"/>
    <w:rsid w:val="00A02E0D"/>
    <w:rsid w:val="00A03246"/>
    <w:rsid w:val="00A03634"/>
    <w:rsid w:val="00A03A2F"/>
    <w:rsid w:val="00A03D7A"/>
    <w:rsid w:val="00A04AAF"/>
    <w:rsid w:val="00A05169"/>
    <w:rsid w:val="00A05265"/>
    <w:rsid w:val="00A05347"/>
    <w:rsid w:val="00A05CB0"/>
    <w:rsid w:val="00A05E54"/>
    <w:rsid w:val="00A061EE"/>
    <w:rsid w:val="00A062A9"/>
    <w:rsid w:val="00A06624"/>
    <w:rsid w:val="00A06CEA"/>
    <w:rsid w:val="00A07DC3"/>
    <w:rsid w:val="00A07E3E"/>
    <w:rsid w:val="00A10D8D"/>
    <w:rsid w:val="00A10F91"/>
    <w:rsid w:val="00A11030"/>
    <w:rsid w:val="00A1139B"/>
    <w:rsid w:val="00A12E44"/>
    <w:rsid w:val="00A12F15"/>
    <w:rsid w:val="00A12F84"/>
    <w:rsid w:val="00A1306B"/>
    <w:rsid w:val="00A13245"/>
    <w:rsid w:val="00A13336"/>
    <w:rsid w:val="00A139CE"/>
    <w:rsid w:val="00A139E1"/>
    <w:rsid w:val="00A13E6E"/>
    <w:rsid w:val="00A14907"/>
    <w:rsid w:val="00A158D4"/>
    <w:rsid w:val="00A1590A"/>
    <w:rsid w:val="00A15F29"/>
    <w:rsid w:val="00A161FA"/>
    <w:rsid w:val="00A16737"/>
    <w:rsid w:val="00A16919"/>
    <w:rsid w:val="00A16CB0"/>
    <w:rsid w:val="00A17924"/>
    <w:rsid w:val="00A17D05"/>
    <w:rsid w:val="00A17D28"/>
    <w:rsid w:val="00A20328"/>
    <w:rsid w:val="00A20AB9"/>
    <w:rsid w:val="00A21431"/>
    <w:rsid w:val="00A2194F"/>
    <w:rsid w:val="00A22582"/>
    <w:rsid w:val="00A22DCD"/>
    <w:rsid w:val="00A23014"/>
    <w:rsid w:val="00A23A70"/>
    <w:rsid w:val="00A23AF3"/>
    <w:rsid w:val="00A23C0C"/>
    <w:rsid w:val="00A252A8"/>
    <w:rsid w:val="00A2531B"/>
    <w:rsid w:val="00A25D23"/>
    <w:rsid w:val="00A25DF3"/>
    <w:rsid w:val="00A26D43"/>
    <w:rsid w:val="00A274F8"/>
    <w:rsid w:val="00A276AA"/>
    <w:rsid w:val="00A27CB4"/>
    <w:rsid w:val="00A30161"/>
    <w:rsid w:val="00A30597"/>
    <w:rsid w:val="00A3062C"/>
    <w:rsid w:val="00A308F5"/>
    <w:rsid w:val="00A31488"/>
    <w:rsid w:val="00A31C3B"/>
    <w:rsid w:val="00A32C8C"/>
    <w:rsid w:val="00A33794"/>
    <w:rsid w:val="00A33A9B"/>
    <w:rsid w:val="00A33C89"/>
    <w:rsid w:val="00A33F70"/>
    <w:rsid w:val="00A3494C"/>
    <w:rsid w:val="00A34C16"/>
    <w:rsid w:val="00A34F71"/>
    <w:rsid w:val="00A36A65"/>
    <w:rsid w:val="00A402D8"/>
    <w:rsid w:val="00A405F6"/>
    <w:rsid w:val="00A406F8"/>
    <w:rsid w:val="00A40B65"/>
    <w:rsid w:val="00A40DDA"/>
    <w:rsid w:val="00A41244"/>
    <w:rsid w:val="00A42F7C"/>
    <w:rsid w:val="00A430C0"/>
    <w:rsid w:val="00A43AB1"/>
    <w:rsid w:val="00A44168"/>
    <w:rsid w:val="00A444BB"/>
    <w:rsid w:val="00A444D4"/>
    <w:rsid w:val="00A44BAF"/>
    <w:rsid w:val="00A451FD"/>
    <w:rsid w:val="00A452DD"/>
    <w:rsid w:val="00A45707"/>
    <w:rsid w:val="00A45CEB"/>
    <w:rsid w:val="00A4610F"/>
    <w:rsid w:val="00A4613A"/>
    <w:rsid w:val="00A47187"/>
    <w:rsid w:val="00A476E6"/>
    <w:rsid w:val="00A47BE7"/>
    <w:rsid w:val="00A512DA"/>
    <w:rsid w:val="00A51BA9"/>
    <w:rsid w:val="00A51E50"/>
    <w:rsid w:val="00A51FF5"/>
    <w:rsid w:val="00A524C7"/>
    <w:rsid w:val="00A5370F"/>
    <w:rsid w:val="00A54060"/>
    <w:rsid w:val="00A542A6"/>
    <w:rsid w:val="00A54318"/>
    <w:rsid w:val="00A546DC"/>
    <w:rsid w:val="00A54C2F"/>
    <w:rsid w:val="00A557E6"/>
    <w:rsid w:val="00A569D0"/>
    <w:rsid w:val="00A569EA"/>
    <w:rsid w:val="00A56A8C"/>
    <w:rsid w:val="00A60183"/>
    <w:rsid w:val="00A601B8"/>
    <w:rsid w:val="00A606AE"/>
    <w:rsid w:val="00A61054"/>
    <w:rsid w:val="00A614A2"/>
    <w:rsid w:val="00A61C42"/>
    <w:rsid w:val="00A6275D"/>
    <w:rsid w:val="00A62AD7"/>
    <w:rsid w:val="00A63767"/>
    <w:rsid w:val="00A6386A"/>
    <w:rsid w:val="00A6423C"/>
    <w:rsid w:val="00A6444F"/>
    <w:rsid w:val="00A64D4B"/>
    <w:rsid w:val="00A660DE"/>
    <w:rsid w:val="00A66437"/>
    <w:rsid w:val="00A6648B"/>
    <w:rsid w:val="00A666E3"/>
    <w:rsid w:val="00A6694D"/>
    <w:rsid w:val="00A6702C"/>
    <w:rsid w:val="00A70060"/>
    <w:rsid w:val="00A705C6"/>
    <w:rsid w:val="00A7063E"/>
    <w:rsid w:val="00A70785"/>
    <w:rsid w:val="00A713D6"/>
    <w:rsid w:val="00A71404"/>
    <w:rsid w:val="00A72089"/>
    <w:rsid w:val="00A73255"/>
    <w:rsid w:val="00A74A93"/>
    <w:rsid w:val="00A756FB"/>
    <w:rsid w:val="00A75861"/>
    <w:rsid w:val="00A76393"/>
    <w:rsid w:val="00A7695B"/>
    <w:rsid w:val="00A76B49"/>
    <w:rsid w:val="00A76E09"/>
    <w:rsid w:val="00A77BA9"/>
    <w:rsid w:val="00A77BCC"/>
    <w:rsid w:val="00A803F8"/>
    <w:rsid w:val="00A8076E"/>
    <w:rsid w:val="00A807DD"/>
    <w:rsid w:val="00A80A6B"/>
    <w:rsid w:val="00A80A7C"/>
    <w:rsid w:val="00A81ADB"/>
    <w:rsid w:val="00A82D6A"/>
    <w:rsid w:val="00A83A09"/>
    <w:rsid w:val="00A848A7"/>
    <w:rsid w:val="00A85DE5"/>
    <w:rsid w:val="00A861AB"/>
    <w:rsid w:val="00A867D5"/>
    <w:rsid w:val="00A8730B"/>
    <w:rsid w:val="00A87FE3"/>
    <w:rsid w:val="00A9045F"/>
    <w:rsid w:val="00A90C42"/>
    <w:rsid w:val="00A91119"/>
    <w:rsid w:val="00A9133F"/>
    <w:rsid w:val="00A91525"/>
    <w:rsid w:val="00A91570"/>
    <w:rsid w:val="00A91853"/>
    <w:rsid w:val="00A91922"/>
    <w:rsid w:val="00A92207"/>
    <w:rsid w:val="00A9272B"/>
    <w:rsid w:val="00A92BCF"/>
    <w:rsid w:val="00A92BE2"/>
    <w:rsid w:val="00A93287"/>
    <w:rsid w:val="00A9382F"/>
    <w:rsid w:val="00A94000"/>
    <w:rsid w:val="00A94017"/>
    <w:rsid w:val="00A941C2"/>
    <w:rsid w:val="00A94FDC"/>
    <w:rsid w:val="00A95CD6"/>
    <w:rsid w:val="00A960D4"/>
    <w:rsid w:val="00A97251"/>
    <w:rsid w:val="00A976F6"/>
    <w:rsid w:val="00A97A5D"/>
    <w:rsid w:val="00A97A65"/>
    <w:rsid w:val="00AA0277"/>
    <w:rsid w:val="00AA08EE"/>
    <w:rsid w:val="00AA0ACC"/>
    <w:rsid w:val="00AA0AF3"/>
    <w:rsid w:val="00AA129B"/>
    <w:rsid w:val="00AA12B6"/>
    <w:rsid w:val="00AA134F"/>
    <w:rsid w:val="00AA16C6"/>
    <w:rsid w:val="00AA1AA5"/>
    <w:rsid w:val="00AA1C7E"/>
    <w:rsid w:val="00AA275F"/>
    <w:rsid w:val="00AA2BCD"/>
    <w:rsid w:val="00AA2D2D"/>
    <w:rsid w:val="00AA3177"/>
    <w:rsid w:val="00AA3589"/>
    <w:rsid w:val="00AA3CCF"/>
    <w:rsid w:val="00AA43DA"/>
    <w:rsid w:val="00AA5607"/>
    <w:rsid w:val="00AA5B3A"/>
    <w:rsid w:val="00AA5DBD"/>
    <w:rsid w:val="00AA6144"/>
    <w:rsid w:val="00AA67CF"/>
    <w:rsid w:val="00AA6814"/>
    <w:rsid w:val="00AA722D"/>
    <w:rsid w:val="00AA773E"/>
    <w:rsid w:val="00AA7983"/>
    <w:rsid w:val="00AB0E0C"/>
    <w:rsid w:val="00AB1317"/>
    <w:rsid w:val="00AB26F4"/>
    <w:rsid w:val="00AB2899"/>
    <w:rsid w:val="00AB2CDB"/>
    <w:rsid w:val="00AB2FBA"/>
    <w:rsid w:val="00AB3622"/>
    <w:rsid w:val="00AB49BD"/>
    <w:rsid w:val="00AB4DA6"/>
    <w:rsid w:val="00AB547B"/>
    <w:rsid w:val="00AB55A5"/>
    <w:rsid w:val="00AB5C95"/>
    <w:rsid w:val="00AB6738"/>
    <w:rsid w:val="00AB6795"/>
    <w:rsid w:val="00AB6D14"/>
    <w:rsid w:val="00AB6F20"/>
    <w:rsid w:val="00AB7443"/>
    <w:rsid w:val="00AC12C4"/>
    <w:rsid w:val="00AC13F1"/>
    <w:rsid w:val="00AC1727"/>
    <w:rsid w:val="00AC18FD"/>
    <w:rsid w:val="00AC1971"/>
    <w:rsid w:val="00AC215B"/>
    <w:rsid w:val="00AC2C2D"/>
    <w:rsid w:val="00AC31A6"/>
    <w:rsid w:val="00AC41F9"/>
    <w:rsid w:val="00AC42AA"/>
    <w:rsid w:val="00AC679D"/>
    <w:rsid w:val="00AC7C04"/>
    <w:rsid w:val="00AD11A9"/>
    <w:rsid w:val="00AD1337"/>
    <w:rsid w:val="00AD1522"/>
    <w:rsid w:val="00AD1D55"/>
    <w:rsid w:val="00AD1FAA"/>
    <w:rsid w:val="00AD29D1"/>
    <w:rsid w:val="00AD330D"/>
    <w:rsid w:val="00AD3AEF"/>
    <w:rsid w:val="00AD3D29"/>
    <w:rsid w:val="00AD448C"/>
    <w:rsid w:val="00AD4895"/>
    <w:rsid w:val="00AD512B"/>
    <w:rsid w:val="00AD5E17"/>
    <w:rsid w:val="00AD5F33"/>
    <w:rsid w:val="00AD6878"/>
    <w:rsid w:val="00AD7112"/>
    <w:rsid w:val="00AD763E"/>
    <w:rsid w:val="00AD7FAE"/>
    <w:rsid w:val="00AE01D3"/>
    <w:rsid w:val="00AE12BB"/>
    <w:rsid w:val="00AE135C"/>
    <w:rsid w:val="00AE17E6"/>
    <w:rsid w:val="00AE1856"/>
    <w:rsid w:val="00AE1FE5"/>
    <w:rsid w:val="00AE28B1"/>
    <w:rsid w:val="00AE28DE"/>
    <w:rsid w:val="00AE2E66"/>
    <w:rsid w:val="00AE2FCE"/>
    <w:rsid w:val="00AE3037"/>
    <w:rsid w:val="00AE3291"/>
    <w:rsid w:val="00AE32E8"/>
    <w:rsid w:val="00AE3C20"/>
    <w:rsid w:val="00AE3D4E"/>
    <w:rsid w:val="00AE3F1A"/>
    <w:rsid w:val="00AE438D"/>
    <w:rsid w:val="00AE4CFA"/>
    <w:rsid w:val="00AE4FF4"/>
    <w:rsid w:val="00AE562C"/>
    <w:rsid w:val="00AE5BFE"/>
    <w:rsid w:val="00AE60C2"/>
    <w:rsid w:val="00AE6D8A"/>
    <w:rsid w:val="00AE7187"/>
    <w:rsid w:val="00AE731C"/>
    <w:rsid w:val="00AE7595"/>
    <w:rsid w:val="00AE7795"/>
    <w:rsid w:val="00AE7B6C"/>
    <w:rsid w:val="00AE7FB1"/>
    <w:rsid w:val="00AF06BF"/>
    <w:rsid w:val="00AF0A21"/>
    <w:rsid w:val="00AF0F78"/>
    <w:rsid w:val="00AF12FF"/>
    <w:rsid w:val="00AF1FFC"/>
    <w:rsid w:val="00AF26C6"/>
    <w:rsid w:val="00AF2FA9"/>
    <w:rsid w:val="00AF3704"/>
    <w:rsid w:val="00AF3FB4"/>
    <w:rsid w:val="00AF40CC"/>
    <w:rsid w:val="00AF41B2"/>
    <w:rsid w:val="00AF41E4"/>
    <w:rsid w:val="00AF431E"/>
    <w:rsid w:val="00AF4E2E"/>
    <w:rsid w:val="00AF51B0"/>
    <w:rsid w:val="00AF5935"/>
    <w:rsid w:val="00AF5E10"/>
    <w:rsid w:val="00AF5E2B"/>
    <w:rsid w:val="00AF6219"/>
    <w:rsid w:val="00AF65CD"/>
    <w:rsid w:val="00AF6867"/>
    <w:rsid w:val="00AF6CC4"/>
    <w:rsid w:val="00AF740E"/>
    <w:rsid w:val="00AF74AC"/>
    <w:rsid w:val="00AF7683"/>
    <w:rsid w:val="00AF7AD3"/>
    <w:rsid w:val="00AF7D5F"/>
    <w:rsid w:val="00AF7DBB"/>
    <w:rsid w:val="00B000DD"/>
    <w:rsid w:val="00B02240"/>
    <w:rsid w:val="00B0327E"/>
    <w:rsid w:val="00B036B9"/>
    <w:rsid w:val="00B03891"/>
    <w:rsid w:val="00B03A61"/>
    <w:rsid w:val="00B03EB4"/>
    <w:rsid w:val="00B04114"/>
    <w:rsid w:val="00B04145"/>
    <w:rsid w:val="00B045BB"/>
    <w:rsid w:val="00B0483C"/>
    <w:rsid w:val="00B05CBD"/>
    <w:rsid w:val="00B05E64"/>
    <w:rsid w:val="00B062FD"/>
    <w:rsid w:val="00B06D87"/>
    <w:rsid w:val="00B104CF"/>
    <w:rsid w:val="00B10505"/>
    <w:rsid w:val="00B10507"/>
    <w:rsid w:val="00B1109E"/>
    <w:rsid w:val="00B11131"/>
    <w:rsid w:val="00B12147"/>
    <w:rsid w:val="00B1302F"/>
    <w:rsid w:val="00B131E4"/>
    <w:rsid w:val="00B1419F"/>
    <w:rsid w:val="00B14225"/>
    <w:rsid w:val="00B1434A"/>
    <w:rsid w:val="00B1465E"/>
    <w:rsid w:val="00B15129"/>
    <w:rsid w:val="00B16660"/>
    <w:rsid w:val="00B17A8E"/>
    <w:rsid w:val="00B17DA9"/>
    <w:rsid w:val="00B17F21"/>
    <w:rsid w:val="00B17FA0"/>
    <w:rsid w:val="00B21344"/>
    <w:rsid w:val="00B21616"/>
    <w:rsid w:val="00B21C98"/>
    <w:rsid w:val="00B21CB4"/>
    <w:rsid w:val="00B22393"/>
    <w:rsid w:val="00B22726"/>
    <w:rsid w:val="00B2272C"/>
    <w:rsid w:val="00B2299A"/>
    <w:rsid w:val="00B22CD2"/>
    <w:rsid w:val="00B23229"/>
    <w:rsid w:val="00B233F5"/>
    <w:rsid w:val="00B235C1"/>
    <w:rsid w:val="00B2365F"/>
    <w:rsid w:val="00B23B5A"/>
    <w:rsid w:val="00B243DC"/>
    <w:rsid w:val="00B24993"/>
    <w:rsid w:val="00B24AEC"/>
    <w:rsid w:val="00B256DE"/>
    <w:rsid w:val="00B25979"/>
    <w:rsid w:val="00B25D16"/>
    <w:rsid w:val="00B2623F"/>
    <w:rsid w:val="00B26C94"/>
    <w:rsid w:val="00B30292"/>
    <w:rsid w:val="00B30DFF"/>
    <w:rsid w:val="00B32536"/>
    <w:rsid w:val="00B32F91"/>
    <w:rsid w:val="00B34252"/>
    <w:rsid w:val="00B34F53"/>
    <w:rsid w:val="00B36A33"/>
    <w:rsid w:val="00B36E6B"/>
    <w:rsid w:val="00B373D4"/>
    <w:rsid w:val="00B37BB5"/>
    <w:rsid w:val="00B404E6"/>
    <w:rsid w:val="00B409E5"/>
    <w:rsid w:val="00B40F0C"/>
    <w:rsid w:val="00B411C2"/>
    <w:rsid w:val="00B41250"/>
    <w:rsid w:val="00B4165D"/>
    <w:rsid w:val="00B4169C"/>
    <w:rsid w:val="00B41880"/>
    <w:rsid w:val="00B41BE7"/>
    <w:rsid w:val="00B437A6"/>
    <w:rsid w:val="00B4427F"/>
    <w:rsid w:val="00B444F7"/>
    <w:rsid w:val="00B45945"/>
    <w:rsid w:val="00B45E89"/>
    <w:rsid w:val="00B4604F"/>
    <w:rsid w:val="00B4731A"/>
    <w:rsid w:val="00B477CD"/>
    <w:rsid w:val="00B5001C"/>
    <w:rsid w:val="00B51221"/>
    <w:rsid w:val="00B520CB"/>
    <w:rsid w:val="00B53079"/>
    <w:rsid w:val="00B53358"/>
    <w:rsid w:val="00B53523"/>
    <w:rsid w:val="00B53E4C"/>
    <w:rsid w:val="00B548A0"/>
    <w:rsid w:val="00B55402"/>
    <w:rsid w:val="00B5587A"/>
    <w:rsid w:val="00B55B1B"/>
    <w:rsid w:val="00B56F62"/>
    <w:rsid w:val="00B578C6"/>
    <w:rsid w:val="00B5798D"/>
    <w:rsid w:val="00B607C0"/>
    <w:rsid w:val="00B610EE"/>
    <w:rsid w:val="00B6156E"/>
    <w:rsid w:val="00B615EE"/>
    <w:rsid w:val="00B6173C"/>
    <w:rsid w:val="00B61790"/>
    <w:rsid w:val="00B62085"/>
    <w:rsid w:val="00B62B2D"/>
    <w:rsid w:val="00B62B44"/>
    <w:rsid w:val="00B6304D"/>
    <w:rsid w:val="00B6315B"/>
    <w:rsid w:val="00B63187"/>
    <w:rsid w:val="00B636A3"/>
    <w:rsid w:val="00B64412"/>
    <w:rsid w:val="00B64AF5"/>
    <w:rsid w:val="00B65171"/>
    <w:rsid w:val="00B6546B"/>
    <w:rsid w:val="00B66012"/>
    <w:rsid w:val="00B6673D"/>
    <w:rsid w:val="00B66C6F"/>
    <w:rsid w:val="00B66D79"/>
    <w:rsid w:val="00B670F3"/>
    <w:rsid w:val="00B7034B"/>
    <w:rsid w:val="00B70971"/>
    <w:rsid w:val="00B70F9E"/>
    <w:rsid w:val="00B710C0"/>
    <w:rsid w:val="00B716FC"/>
    <w:rsid w:val="00B71A4B"/>
    <w:rsid w:val="00B71BF0"/>
    <w:rsid w:val="00B71E4D"/>
    <w:rsid w:val="00B720BC"/>
    <w:rsid w:val="00B72270"/>
    <w:rsid w:val="00B726C1"/>
    <w:rsid w:val="00B728A8"/>
    <w:rsid w:val="00B72A76"/>
    <w:rsid w:val="00B72AA8"/>
    <w:rsid w:val="00B72C16"/>
    <w:rsid w:val="00B736FC"/>
    <w:rsid w:val="00B73C23"/>
    <w:rsid w:val="00B74212"/>
    <w:rsid w:val="00B74303"/>
    <w:rsid w:val="00B745C8"/>
    <w:rsid w:val="00B74866"/>
    <w:rsid w:val="00B75EA3"/>
    <w:rsid w:val="00B7632E"/>
    <w:rsid w:val="00B76638"/>
    <w:rsid w:val="00B768CB"/>
    <w:rsid w:val="00B7772C"/>
    <w:rsid w:val="00B800C7"/>
    <w:rsid w:val="00B8042E"/>
    <w:rsid w:val="00B809BA"/>
    <w:rsid w:val="00B810EB"/>
    <w:rsid w:val="00B813D8"/>
    <w:rsid w:val="00B814BB"/>
    <w:rsid w:val="00B82637"/>
    <w:rsid w:val="00B85784"/>
    <w:rsid w:val="00B85D03"/>
    <w:rsid w:val="00B86755"/>
    <w:rsid w:val="00B8691E"/>
    <w:rsid w:val="00B86C36"/>
    <w:rsid w:val="00B87557"/>
    <w:rsid w:val="00B877BB"/>
    <w:rsid w:val="00B87B26"/>
    <w:rsid w:val="00B90A79"/>
    <w:rsid w:val="00B91141"/>
    <w:rsid w:val="00B911ED"/>
    <w:rsid w:val="00B91518"/>
    <w:rsid w:val="00B92063"/>
    <w:rsid w:val="00B929AD"/>
    <w:rsid w:val="00B92C75"/>
    <w:rsid w:val="00B92FCD"/>
    <w:rsid w:val="00B932AB"/>
    <w:rsid w:val="00B9350B"/>
    <w:rsid w:val="00B94ADB"/>
    <w:rsid w:val="00B94CE0"/>
    <w:rsid w:val="00B95FFC"/>
    <w:rsid w:val="00B96849"/>
    <w:rsid w:val="00B96AFE"/>
    <w:rsid w:val="00B96CCE"/>
    <w:rsid w:val="00B971AB"/>
    <w:rsid w:val="00B9740F"/>
    <w:rsid w:val="00BA03DC"/>
    <w:rsid w:val="00BA0CFB"/>
    <w:rsid w:val="00BA108C"/>
    <w:rsid w:val="00BA1B2B"/>
    <w:rsid w:val="00BA1C33"/>
    <w:rsid w:val="00BA25B0"/>
    <w:rsid w:val="00BA26C3"/>
    <w:rsid w:val="00BA2A24"/>
    <w:rsid w:val="00BA2E6A"/>
    <w:rsid w:val="00BA2F07"/>
    <w:rsid w:val="00BA3538"/>
    <w:rsid w:val="00BA3A6F"/>
    <w:rsid w:val="00BA3BDE"/>
    <w:rsid w:val="00BA3C94"/>
    <w:rsid w:val="00BA451F"/>
    <w:rsid w:val="00BA4759"/>
    <w:rsid w:val="00BA4992"/>
    <w:rsid w:val="00BA5A0C"/>
    <w:rsid w:val="00BA60D0"/>
    <w:rsid w:val="00BA66D2"/>
    <w:rsid w:val="00BA66EC"/>
    <w:rsid w:val="00BA6C52"/>
    <w:rsid w:val="00BA6EA5"/>
    <w:rsid w:val="00BA7733"/>
    <w:rsid w:val="00BA77C9"/>
    <w:rsid w:val="00BB0212"/>
    <w:rsid w:val="00BB086C"/>
    <w:rsid w:val="00BB0F69"/>
    <w:rsid w:val="00BB12BC"/>
    <w:rsid w:val="00BB22F9"/>
    <w:rsid w:val="00BB2673"/>
    <w:rsid w:val="00BB2A0A"/>
    <w:rsid w:val="00BB2B9B"/>
    <w:rsid w:val="00BB3127"/>
    <w:rsid w:val="00BB359F"/>
    <w:rsid w:val="00BB3DA6"/>
    <w:rsid w:val="00BB455D"/>
    <w:rsid w:val="00BB48B5"/>
    <w:rsid w:val="00BB52F8"/>
    <w:rsid w:val="00BB585F"/>
    <w:rsid w:val="00BB5D30"/>
    <w:rsid w:val="00BB5FB7"/>
    <w:rsid w:val="00BB66CA"/>
    <w:rsid w:val="00BB6F0E"/>
    <w:rsid w:val="00BB6F77"/>
    <w:rsid w:val="00BB70D1"/>
    <w:rsid w:val="00BC0E13"/>
    <w:rsid w:val="00BC1149"/>
    <w:rsid w:val="00BC1163"/>
    <w:rsid w:val="00BC1A05"/>
    <w:rsid w:val="00BC23F9"/>
    <w:rsid w:val="00BC25F2"/>
    <w:rsid w:val="00BC27F8"/>
    <w:rsid w:val="00BC348B"/>
    <w:rsid w:val="00BC36AB"/>
    <w:rsid w:val="00BC4442"/>
    <w:rsid w:val="00BC4DD6"/>
    <w:rsid w:val="00BC527A"/>
    <w:rsid w:val="00BC5371"/>
    <w:rsid w:val="00BC5719"/>
    <w:rsid w:val="00BC5D2A"/>
    <w:rsid w:val="00BC60EC"/>
    <w:rsid w:val="00BD00E6"/>
    <w:rsid w:val="00BD0F7F"/>
    <w:rsid w:val="00BD160F"/>
    <w:rsid w:val="00BD217E"/>
    <w:rsid w:val="00BD26B5"/>
    <w:rsid w:val="00BD293A"/>
    <w:rsid w:val="00BD2D1B"/>
    <w:rsid w:val="00BD2E9A"/>
    <w:rsid w:val="00BD2F62"/>
    <w:rsid w:val="00BD3263"/>
    <w:rsid w:val="00BD35E9"/>
    <w:rsid w:val="00BD366F"/>
    <w:rsid w:val="00BD36FB"/>
    <w:rsid w:val="00BD416F"/>
    <w:rsid w:val="00BD4BFB"/>
    <w:rsid w:val="00BD557E"/>
    <w:rsid w:val="00BD6C67"/>
    <w:rsid w:val="00BD6E35"/>
    <w:rsid w:val="00BD74A5"/>
    <w:rsid w:val="00BD7B7B"/>
    <w:rsid w:val="00BE0B34"/>
    <w:rsid w:val="00BE0D5C"/>
    <w:rsid w:val="00BE1171"/>
    <w:rsid w:val="00BE2912"/>
    <w:rsid w:val="00BE2F0F"/>
    <w:rsid w:val="00BE31B6"/>
    <w:rsid w:val="00BE3534"/>
    <w:rsid w:val="00BE3921"/>
    <w:rsid w:val="00BE3A95"/>
    <w:rsid w:val="00BE3BB3"/>
    <w:rsid w:val="00BE3EE8"/>
    <w:rsid w:val="00BE421E"/>
    <w:rsid w:val="00BE48BC"/>
    <w:rsid w:val="00BE50CA"/>
    <w:rsid w:val="00BE57CC"/>
    <w:rsid w:val="00BE61EA"/>
    <w:rsid w:val="00BE6332"/>
    <w:rsid w:val="00BE636F"/>
    <w:rsid w:val="00BE6A4A"/>
    <w:rsid w:val="00BE71FB"/>
    <w:rsid w:val="00BE7FE9"/>
    <w:rsid w:val="00BF003C"/>
    <w:rsid w:val="00BF01C8"/>
    <w:rsid w:val="00BF0AD5"/>
    <w:rsid w:val="00BF2714"/>
    <w:rsid w:val="00BF32FB"/>
    <w:rsid w:val="00BF366D"/>
    <w:rsid w:val="00BF36D9"/>
    <w:rsid w:val="00BF3CD1"/>
    <w:rsid w:val="00BF3FD7"/>
    <w:rsid w:val="00BF4260"/>
    <w:rsid w:val="00BF4BE5"/>
    <w:rsid w:val="00BF57A6"/>
    <w:rsid w:val="00BF583F"/>
    <w:rsid w:val="00BF5BED"/>
    <w:rsid w:val="00BF6AFB"/>
    <w:rsid w:val="00BF7607"/>
    <w:rsid w:val="00BF7CA1"/>
    <w:rsid w:val="00C00094"/>
    <w:rsid w:val="00C0039F"/>
    <w:rsid w:val="00C009AC"/>
    <w:rsid w:val="00C00B93"/>
    <w:rsid w:val="00C00EB6"/>
    <w:rsid w:val="00C01DBC"/>
    <w:rsid w:val="00C025E4"/>
    <w:rsid w:val="00C02789"/>
    <w:rsid w:val="00C02ACF"/>
    <w:rsid w:val="00C03612"/>
    <w:rsid w:val="00C037AA"/>
    <w:rsid w:val="00C03B01"/>
    <w:rsid w:val="00C03E85"/>
    <w:rsid w:val="00C04049"/>
    <w:rsid w:val="00C041EA"/>
    <w:rsid w:val="00C04DA7"/>
    <w:rsid w:val="00C04FCB"/>
    <w:rsid w:val="00C0543D"/>
    <w:rsid w:val="00C056DD"/>
    <w:rsid w:val="00C05D2E"/>
    <w:rsid w:val="00C05F05"/>
    <w:rsid w:val="00C05F7A"/>
    <w:rsid w:val="00C06508"/>
    <w:rsid w:val="00C0651D"/>
    <w:rsid w:val="00C07A1D"/>
    <w:rsid w:val="00C07AD3"/>
    <w:rsid w:val="00C10042"/>
    <w:rsid w:val="00C10B51"/>
    <w:rsid w:val="00C11129"/>
    <w:rsid w:val="00C11939"/>
    <w:rsid w:val="00C11A2C"/>
    <w:rsid w:val="00C123AD"/>
    <w:rsid w:val="00C12B25"/>
    <w:rsid w:val="00C1363C"/>
    <w:rsid w:val="00C1397F"/>
    <w:rsid w:val="00C14017"/>
    <w:rsid w:val="00C1410E"/>
    <w:rsid w:val="00C14222"/>
    <w:rsid w:val="00C1472C"/>
    <w:rsid w:val="00C15674"/>
    <w:rsid w:val="00C1639D"/>
    <w:rsid w:val="00C16692"/>
    <w:rsid w:val="00C167A3"/>
    <w:rsid w:val="00C16977"/>
    <w:rsid w:val="00C170B4"/>
    <w:rsid w:val="00C173D2"/>
    <w:rsid w:val="00C17878"/>
    <w:rsid w:val="00C17AC0"/>
    <w:rsid w:val="00C2051C"/>
    <w:rsid w:val="00C20B96"/>
    <w:rsid w:val="00C20D89"/>
    <w:rsid w:val="00C21114"/>
    <w:rsid w:val="00C22741"/>
    <w:rsid w:val="00C22E8A"/>
    <w:rsid w:val="00C2363E"/>
    <w:rsid w:val="00C2377E"/>
    <w:rsid w:val="00C237B4"/>
    <w:rsid w:val="00C23DEA"/>
    <w:rsid w:val="00C25801"/>
    <w:rsid w:val="00C26412"/>
    <w:rsid w:val="00C267E9"/>
    <w:rsid w:val="00C27181"/>
    <w:rsid w:val="00C27C52"/>
    <w:rsid w:val="00C27D4A"/>
    <w:rsid w:val="00C300D8"/>
    <w:rsid w:val="00C305A1"/>
    <w:rsid w:val="00C30604"/>
    <w:rsid w:val="00C30BB2"/>
    <w:rsid w:val="00C30CEE"/>
    <w:rsid w:val="00C31986"/>
    <w:rsid w:val="00C31995"/>
    <w:rsid w:val="00C31AD8"/>
    <w:rsid w:val="00C3232C"/>
    <w:rsid w:val="00C32C31"/>
    <w:rsid w:val="00C336AC"/>
    <w:rsid w:val="00C33BB7"/>
    <w:rsid w:val="00C33F58"/>
    <w:rsid w:val="00C347E0"/>
    <w:rsid w:val="00C3494A"/>
    <w:rsid w:val="00C350F0"/>
    <w:rsid w:val="00C35265"/>
    <w:rsid w:val="00C35A0D"/>
    <w:rsid w:val="00C35FF3"/>
    <w:rsid w:val="00C36212"/>
    <w:rsid w:val="00C36BCF"/>
    <w:rsid w:val="00C40433"/>
    <w:rsid w:val="00C4088F"/>
    <w:rsid w:val="00C408E0"/>
    <w:rsid w:val="00C409B0"/>
    <w:rsid w:val="00C40F1A"/>
    <w:rsid w:val="00C4112F"/>
    <w:rsid w:val="00C41F3C"/>
    <w:rsid w:val="00C42411"/>
    <w:rsid w:val="00C42D13"/>
    <w:rsid w:val="00C43173"/>
    <w:rsid w:val="00C4369B"/>
    <w:rsid w:val="00C43C7A"/>
    <w:rsid w:val="00C44029"/>
    <w:rsid w:val="00C446EE"/>
    <w:rsid w:val="00C44DEC"/>
    <w:rsid w:val="00C45588"/>
    <w:rsid w:val="00C45CF7"/>
    <w:rsid w:val="00C468F4"/>
    <w:rsid w:val="00C46C2D"/>
    <w:rsid w:val="00C47564"/>
    <w:rsid w:val="00C4757D"/>
    <w:rsid w:val="00C5013C"/>
    <w:rsid w:val="00C50DF0"/>
    <w:rsid w:val="00C5322A"/>
    <w:rsid w:val="00C53844"/>
    <w:rsid w:val="00C54B13"/>
    <w:rsid w:val="00C54B4C"/>
    <w:rsid w:val="00C54CAD"/>
    <w:rsid w:val="00C54F25"/>
    <w:rsid w:val="00C558B8"/>
    <w:rsid w:val="00C56A06"/>
    <w:rsid w:val="00C5709F"/>
    <w:rsid w:val="00C57179"/>
    <w:rsid w:val="00C57368"/>
    <w:rsid w:val="00C5783F"/>
    <w:rsid w:val="00C57BCB"/>
    <w:rsid w:val="00C60405"/>
    <w:rsid w:val="00C60E5B"/>
    <w:rsid w:val="00C61685"/>
    <w:rsid w:val="00C627CC"/>
    <w:rsid w:val="00C62801"/>
    <w:rsid w:val="00C62BA1"/>
    <w:rsid w:val="00C62F73"/>
    <w:rsid w:val="00C63FEF"/>
    <w:rsid w:val="00C64228"/>
    <w:rsid w:val="00C650DD"/>
    <w:rsid w:val="00C65131"/>
    <w:rsid w:val="00C65ED8"/>
    <w:rsid w:val="00C65F27"/>
    <w:rsid w:val="00C65F97"/>
    <w:rsid w:val="00C66735"/>
    <w:rsid w:val="00C678BD"/>
    <w:rsid w:val="00C7020D"/>
    <w:rsid w:val="00C703DB"/>
    <w:rsid w:val="00C70A06"/>
    <w:rsid w:val="00C70AFE"/>
    <w:rsid w:val="00C71FE7"/>
    <w:rsid w:val="00C7205A"/>
    <w:rsid w:val="00C72171"/>
    <w:rsid w:val="00C7222A"/>
    <w:rsid w:val="00C72A2A"/>
    <w:rsid w:val="00C73265"/>
    <w:rsid w:val="00C73286"/>
    <w:rsid w:val="00C73503"/>
    <w:rsid w:val="00C73800"/>
    <w:rsid w:val="00C742FE"/>
    <w:rsid w:val="00C743E4"/>
    <w:rsid w:val="00C745EC"/>
    <w:rsid w:val="00C7522C"/>
    <w:rsid w:val="00C7598A"/>
    <w:rsid w:val="00C75F12"/>
    <w:rsid w:val="00C76CD5"/>
    <w:rsid w:val="00C7744E"/>
    <w:rsid w:val="00C77476"/>
    <w:rsid w:val="00C80881"/>
    <w:rsid w:val="00C80C88"/>
    <w:rsid w:val="00C825BB"/>
    <w:rsid w:val="00C82C91"/>
    <w:rsid w:val="00C82DC1"/>
    <w:rsid w:val="00C82E49"/>
    <w:rsid w:val="00C834B4"/>
    <w:rsid w:val="00C838A7"/>
    <w:rsid w:val="00C84581"/>
    <w:rsid w:val="00C84726"/>
    <w:rsid w:val="00C847D9"/>
    <w:rsid w:val="00C848FD"/>
    <w:rsid w:val="00C84D8C"/>
    <w:rsid w:val="00C854D4"/>
    <w:rsid w:val="00C85B3C"/>
    <w:rsid w:val="00C861E8"/>
    <w:rsid w:val="00C86723"/>
    <w:rsid w:val="00C86874"/>
    <w:rsid w:val="00C9000A"/>
    <w:rsid w:val="00C90D11"/>
    <w:rsid w:val="00C90DBE"/>
    <w:rsid w:val="00C91258"/>
    <w:rsid w:val="00C916E3"/>
    <w:rsid w:val="00C91D36"/>
    <w:rsid w:val="00C91D50"/>
    <w:rsid w:val="00C92376"/>
    <w:rsid w:val="00C92811"/>
    <w:rsid w:val="00C928B3"/>
    <w:rsid w:val="00C92A3E"/>
    <w:rsid w:val="00C92C8A"/>
    <w:rsid w:val="00C92CB5"/>
    <w:rsid w:val="00C92EDA"/>
    <w:rsid w:val="00C9364C"/>
    <w:rsid w:val="00C93D74"/>
    <w:rsid w:val="00C93E18"/>
    <w:rsid w:val="00C9441E"/>
    <w:rsid w:val="00C946D5"/>
    <w:rsid w:val="00C9580A"/>
    <w:rsid w:val="00C95AD0"/>
    <w:rsid w:val="00C96E70"/>
    <w:rsid w:val="00C97032"/>
    <w:rsid w:val="00C97748"/>
    <w:rsid w:val="00C977E6"/>
    <w:rsid w:val="00C97EB2"/>
    <w:rsid w:val="00CA08A9"/>
    <w:rsid w:val="00CA0DE1"/>
    <w:rsid w:val="00CA0EDE"/>
    <w:rsid w:val="00CA1259"/>
    <w:rsid w:val="00CA1CF7"/>
    <w:rsid w:val="00CA1EBF"/>
    <w:rsid w:val="00CA2654"/>
    <w:rsid w:val="00CA28D9"/>
    <w:rsid w:val="00CA2C31"/>
    <w:rsid w:val="00CA3319"/>
    <w:rsid w:val="00CA4A71"/>
    <w:rsid w:val="00CA4B52"/>
    <w:rsid w:val="00CA5391"/>
    <w:rsid w:val="00CA5835"/>
    <w:rsid w:val="00CA5BEE"/>
    <w:rsid w:val="00CA63EE"/>
    <w:rsid w:val="00CA6780"/>
    <w:rsid w:val="00CA6D64"/>
    <w:rsid w:val="00CA6F54"/>
    <w:rsid w:val="00CA7CA4"/>
    <w:rsid w:val="00CB006D"/>
    <w:rsid w:val="00CB00B0"/>
    <w:rsid w:val="00CB0CD2"/>
    <w:rsid w:val="00CB0E35"/>
    <w:rsid w:val="00CB2AAE"/>
    <w:rsid w:val="00CB37CC"/>
    <w:rsid w:val="00CB3AD1"/>
    <w:rsid w:val="00CB4539"/>
    <w:rsid w:val="00CB4C44"/>
    <w:rsid w:val="00CB5346"/>
    <w:rsid w:val="00CB5638"/>
    <w:rsid w:val="00CB6107"/>
    <w:rsid w:val="00CB6E87"/>
    <w:rsid w:val="00CB7117"/>
    <w:rsid w:val="00CB754A"/>
    <w:rsid w:val="00CC037C"/>
    <w:rsid w:val="00CC0B9D"/>
    <w:rsid w:val="00CC10CC"/>
    <w:rsid w:val="00CC1311"/>
    <w:rsid w:val="00CC2381"/>
    <w:rsid w:val="00CC2BEB"/>
    <w:rsid w:val="00CC2DD0"/>
    <w:rsid w:val="00CC2FB2"/>
    <w:rsid w:val="00CC32FF"/>
    <w:rsid w:val="00CC34B9"/>
    <w:rsid w:val="00CC366C"/>
    <w:rsid w:val="00CC36CB"/>
    <w:rsid w:val="00CC3F33"/>
    <w:rsid w:val="00CC3FC4"/>
    <w:rsid w:val="00CC4189"/>
    <w:rsid w:val="00CC4230"/>
    <w:rsid w:val="00CC446D"/>
    <w:rsid w:val="00CC4BC4"/>
    <w:rsid w:val="00CC4D70"/>
    <w:rsid w:val="00CC5129"/>
    <w:rsid w:val="00CC5671"/>
    <w:rsid w:val="00CC5731"/>
    <w:rsid w:val="00CC5AC5"/>
    <w:rsid w:val="00CC5B46"/>
    <w:rsid w:val="00CC5B6B"/>
    <w:rsid w:val="00CC692B"/>
    <w:rsid w:val="00CC6B6E"/>
    <w:rsid w:val="00CC77B9"/>
    <w:rsid w:val="00CC7CD8"/>
    <w:rsid w:val="00CC7CF3"/>
    <w:rsid w:val="00CD0D20"/>
    <w:rsid w:val="00CD0DC2"/>
    <w:rsid w:val="00CD1550"/>
    <w:rsid w:val="00CD1660"/>
    <w:rsid w:val="00CD1D13"/>
    <w:rsid w:val="00CD2528"/>
    <w:rsid w:val="00CD25FC"/>
    <w:rsid w:val="00CD2607"/>
    <w:rsid w:val="00CD3638"/>
    <w:rsid w:val="00CD3653"/>
    <w:rsid w:val="00CD3832"/>
    <w:rsid w:val="00CD3EEE"/>
    <w:rsid w:val="00CD50C9"/>
    <w:rsid w:val="00CD5986"/>
    <w:rsid w:val="00CD65A2"/>
    <w:rsid w:val="00CD6666"/>
    <w:rsid w:val="00CD67B0"/>
    <w:rsid w:val="00CD718D"/>
    <w:rsid w:val="00CD719E"/>
    <w:rsid w:val="00CD7659"/>
    <w:rsid w:val="00CE0D3B"/>
    <w:rsid w:val="00CE12EB"/>
    <w:rsid w:val="00CE1480"/>
    <w:rsid w:val="00CE1CD8"/>
    <w:rsid w:val="00CE2246"/>
    <w:rsid w:val="00CE23B4"/>
    <w:rsid w:val="00CE2A04"/>
    <w:rsid w:val="00CE2E83"/>
    <w:rsid w:val="00CE2EB9"/>
    <w:rsid w:val="00CE3000"/>
    <w:rsid w:val="00CE3164"/>
    <w:rsid w:val="00CE36F2"/>
    <w:rsid w:val="00CE3AE8"/>
    <w:rsid w:val="00CE475D"/>
    <w:rsid w:val="00CE482C"/>
    <w:rsid w:val="00CE49D6"/>
    <w:rsid w:val="00CE4A45"/>
    <w:rsid w:val="00CE4C74"/>
    <w:rsid w:val="00CE4D3F"/>
    <w:rsid w:val="00CE4EA0"/>
    <w:rsid w:val="00CE52A3"/>
    <w:rsid w:val="00CE5D6E"/>
    <w:rsid w:val="00CE634A"/>
    <w:rsid w:val="00CE640A"/>
    <w:rsid w:val="00CE6F85"/>
    <w:rsid w:val="00CE7D92"/>
    <w:rsid w:val="00CF0054"/>
    <w:rsid w:val="00CF0E7E"/>
    <w:rsid w:val="00CF1D43"/>
    <w:rsid w:val="00CF33D3"/>
    <w:rsid w:val="00CF33EB"/>
    <w:rsid w:val="00CF3A1F"/>
    <w:rsid w:val="00CF3CB8"/>
    <w:rsid w:val="00CF3DD0"/>
    <w:rsid w:val="00CF3DDF"/>
    <w:rsid w:val="00CF468C"/>
    <w:rsid w:val="00CF48C5"/>
    <w:rsid w:val="00CF48D4"/>
    <w:rsid w:val="00CF49F6"/>
    <w:rsid w:val="00CF5177"/>
    <w:rsid w:val="00CF5E18"/>
    <w:rsid w:val="00CF68C2"/>
    <w:rsid w:val="00CF6E1E"/>
    <w:rsid w:val="00CF6F2F"/>
    <w:rsid w:val="00CF73F6"/>
    <w:rsid w:val="00CF77BF"/>
    <w:rsid w:val="00CF7A42"/>
    <w:rsid w:val="00D00B60"/>
    <w:rsid w:val="00D013E0"/>
    <w:rsid w:val="00D01864"/>
    <w:rsid w:val="00D01A01"/>
    <w:rsid w:val="00D02A31"/>
    <w:rsid w:val="00D02C55"/>
    <w:rsid w:val="00D03044"/>
    <w:rsid w:val="00D03420"/>
    <w:rsid w:val="00D03B30"/>
    <w:rsid w:val="00D04C1A"/>
    <w:rsid w:val="00D04F48"/>
    <w:rsid w:val="00D0552D"/>
    <w:rsid w:val="00D05829"/>
    <w:rsid w:val="00D06669"/>
    <w:rsid w:val="00D06C18"/>
    <w:rsid w:val="00D071EA"/>
    <w:rsid w:val="00D1130A"/>
    <w:rsid w:val="00D12933"/>
    <w:rsid w:val="00D12A6D"/>
    <w:rsid w:val="00D137AB"/>
    <w:rsid w:val="00D13F23"/>
    <w:rsid w:val="00D14192"/>
    <w:rsid w:val="00D149FE"/>
    <w:rsid w:val="00D16104"/>
    <w:rsid w:val="00D16ED8"/>
    <w:rsid w:val="00D1729A"/>
    <w:rsid w:val="00D17C06"/>
    <w:rsid w:val="00D17CC1"/>
    <w:rsid w:val="00D20658"/>
    <w:rsid w:val="00D20D5A"/>
    <w:rsid w:val="00D20F84"/>
    <w:rsid w:val="00D212E1"/>
    <w:rsid w:val="00D21702"/>
    <w:rsid w:val="00D21989"/>
    <w:rsid w:val="00D21C35"/>
    <w:rsid w:val="00D21EF9"/>
    <w:rsid w:val="00D22040"/>
    <w:rsid w:val="00D228BD"/>
    <w:rsid w:val="00D235AC"/>
    <w:rsid w:val="00D23A94"/>
    <w:rsid w:val="00D23D97"/>
    <w:rsid w:val="00D253CF"/>
    <w:rsid w:val="00D257B4"/>
    <w:rsid w:val="00D25AFA"/>
    <w:rsid w:val="00D26DE7"/>
    <w:rsid w:val="00D3199B"/>
    <w:rsid w:val="00D31D70"/>
    <w:rsid w:val="00D33D90"/>
    <w:rsid w:val="00D33EDD"/>
    <w:rsid w:val="00D3433A"/>
    <w:rsid w:val="00D353D5"/>
    <w:rsid w:val="00D35BDC"/>
    <w:rsid w:val="00D373A1"/>
    <w:rsid w:val="00D417F7"/>
    <w:rsid w:val="00D4198D"/>
    <w:rsid w:val="00D41FAA"/>
    <w:rsid w:val="00D420EA"/>
    <w:rsid w:val="00D426B1"/>
    <w:rsid w:val="00D428C5"/>
    <w:rsid w:val="00D43387"/>
    <w:rsid w:val="00D43E60"/>
    <w:rsid w:val="00D447B6"/>
    <w:rsid w:val="00D45EF3"/>
    <w:rsid w:val="00D46453"/>
    <w:rsid w:val="00D46546"/>
    <w:rsid w:val="00D4677C"/>
    <w:rsid w:val="00D469C3"/>
    <w:rsid w:val="00D470EF"/>
    <w:rsid w:val="00D47272"/>
    <w:rsid w:val="00D473C6"/>
    <w:rsid w:val="00D47803"/>
    <w:rsid w:val="00D47AEC"/>
    <w:rsid w:val="00D50672"/>
    <w:rsid w:val="00D5092D"/>
    <w:rsid w:val="00D50989"/>
    <w:rsid w:val="00D518E0"/>
    <w:rsid w:val="00D532F7"/>
    <w:rsid w:val="00D534ED"/>
    <w:rsid w:val="00D53ABB"/>
    <w:rsid w:val="00D53B04"/>
    <w:rsid w:val="00D54206"/>
    <w:rsid w:val="00D54304"/>
    <w:rsid w:val="00D55489"/>
    <w:rsid w:val="00D557CB"/>
    <w:rsid w:val="00D55D7F"/>
    <w:rsid w:val="00D55E75"/>
    <w:rsid w:val="00D55FC7"/>
    <w:rsid w:val="00D56FB8"/>
    <w:rsid w:val="00D57062"/>
    <w:rsid w:val="00D573A6"/>
    <w:rsid w:val="00D579C6"/>
    <w:rsid w:val="00D60207"/>
    <w:rsid w:val="00D602CE"/>
    <w:rsid w:val="00D60950"/>
    <w:rsid w:val="00D60D40"/>
    <w:rsid w:val="00D61155"/>
    <w:rsid w:val="00D6153E"/>
    <w:rsid w:val="00D6167B"/>
    <w:rsid w:val="00D616B0"/>
    <w:rsid w:val="00D6195B"/>
    <w:rsid w:val="00D61C96"/>
    <w:rsid w:val="00D62187"/>
    <w:rsid w:val="00D62861"/>
    <w:rsid w:val="00D62B89"/>
    <w:rsid w:val="00D62D7F"/>
    <w:rsid w:val="00D63308"/>
    <w:rsid w:val="00D634D2"/>
    <w:rsid w:val="00D63DAA"/>
    <w:rsid w:val="00D63DF9"/>
    <w:rsid w:val="00D64C0E"/>
    <w:rsid w:val="00D6521C"/>
    <w:rsid w:val="00D6576A"/>
    <w:rsid w:val="00D65BA5"/>
    <w:rsid w:val="00D65DC4"/>
    <w:rsid w:val="00D66022"/>
    <w:rsid w:val="00D66390"/>
    <w:rsid w:val="00D668EC"/>
    <w:rsid w:val="00D674B5"/>
    <w:rsid w:val="00D6775D"/>
    <w:rsid w:val="00D70046"/>
    <w:rsid w:val="00D70265"/>
    <w:rsid w:val="00D70B76"/>
    <w:rsid w:val="00D712CC"/>
    <w:rsid w:val="00D717A0"/>
    <w:rsid w:val="00D718C6"/>
    <w:rsid w:val="00D71F93"/>
    <w:rsid w:val="00D72559"/>
    <w:rsid w:val="00D72884"/>
    <w:rsid w:val="00D72A08"/>
    <w:rsid w:val="00D72E54"/>
    <w:rsid w:val="00D73236"/>
    <w:rsid w:val="00D732C9"/>
    <w:rsid w:val="00D7336F"/>
    <w:rsid w:val="00D733B4"/>
    <w:rsid w:val="00D7362E"/>
    <w:rsid w:val="00D73D75"/>
    <w:rsid w:val="00D74A3C"/>
    <w:rsid w:val="00D7524D"/>
    <w:rsid w:val="00D7557B"/>
    <w:rsid w:val="00D75655"/>
    <w:rsid w:val="00D75AA1"/>
    <w:rsid w:val="00D75B46"/>
    <w:rsid w:val="00D75FBE"/>
    <w:rsid w:val="00D75FC4"/>
    <w:rsid w:val="00D76578"/>
    <w:rsid w:val="00D76776"/>
    <w:rsid w:val="00D76A7C"/>
    <w:rsid w:val="00D76A85"/>
    <w:rsid w:val="00D771D1"/>
    <w:rsid w:val="00D7720E"/>
    <w:rsid w:val="00D77F23"/>
    <w:rsid w:val="00D80057"/>
    <w:rsid w:val="00D801FB"/>
    <w:rsid w:val="00D80568"/>
    <w:rsid w:val="00D80761"/>
    <w:rsid w:val="00D807A5"/>
    <w:rsid w:val="00D81706"/>
    <w:rsid w:val="00D818A3"/>
    <w:rsid w:val="00D82567"/>
    <w:rsid w:val="00D82CA0"/>
    <w:rsid w:val="00D8318C"/>
    <w:rsid w:val="00D8321D"/>
    <w:rsid w:val="00D83752"/>
    <w:rsid w:val="00D84DE9"/>
    <w:rsid w:val="00D853F8"/>
    <w:rsid w:val="00D85770"/>
    <w:rsid w:val="00D85E1A"/>
    <w:rsid w:val="00D866AF"/>
    <w:rsid w:val="00D8670B"/>
    <w:rsid w:val="00D87AB4"/>
    <w:rsid w:val="00D90417"/>
    <w:rsid w:val="00D916DA"/>
    <w:rsid w:val="00D91B5C"/>
    <w:rsid w:val="00D91D13"/>
    <w:rsid w:val="00D91E96"/>
    <w:rsid w:val="00D91EC1"/>
    <w:rsid w:val="00D9205D"/>
    <w:rsid w:val="00D920F8"/>
    <w:rsid w:val="00D922C7"/>
    <w:rsid w:val="00D92303"/>
    <w:rsid w:val="00D92410"/>
    <w:rsid w:val="00D92A59"/>
    <w:rsid w:val="00D9357A"/>
    <w:rsid w:val="00D93A3E"/>
    <w:rsid w:val="00D94445"/>
    <w:rsid w:val="00D94C63"/>
    <w:rsid w:val="00D94FCF"/>
    <w:rsid w:val="00D950F0"/>
    <w:rsid w:val="00D9513B"/>
    <w:rsid w:val="00D95CEA"/>
    <w:rsid w:val="00D973C4"/>
    <w:rsid w:val="00D974A2"/>
    <w:rsid w:val="00D97FB6"/>
    <w:rsid w:val="00DA07B0"/>
    <w:rsid w:val="00DA08A1"/>
    <w:rsid w:val="00DA096D"/>
    <w:rsid w:val="00DA0C91"/>
    <w:rsid w:val="00DA15AB"/>
    <w:rsid w:val="00DA1CDF"/>
    <w:rsid w:val="00DA20F7"/>
    <w:rsid w:val="00DA21C8"/>
    <w:rsid w:val="00DA2780"/>
    <w:rsid w:val="00DA2873"/>
    <w:rsid w:val="00DA31FF"/>
    <w:rsid w:val="00DA3797"/>
    <w:rsid w:val="00DA40B7"/>
    <w:rsid w:val="00DA41D5"/>
    <w:rsid w:val="00DA4708"/>
    <w:rsid w:val="00DA4EE4"/>
    <w:rsid w:val="00DA5019"/>
    <w:rsid w:val="00DA5685"/>
    <w:rsid w:val="00DA5EE8"/>
    <w:rsid w:val="00DA5FEE"/>
    <w:rsid w:val="00DA6134"/>
    <w:rsid w:val="00DA6480"/>
    <w:rsid w:val="00DA6854"/>
    <w:rsid w:val="00DA68E4"/>
    <w:rsid w:val="00DA74C9"/>
    <w:rsid w:val="00DA75DC"/>
    <w:rsid w:val="00DA79BD"/>
    <w:rsid w:val="00DA79F4"/>
    <w:rsid w:val="00DA7C04"/>
    <w:rsid w:val="00DA7E74"/>
    <w:rsid w:val="00DB006E"/>
    <w:rsid w:val="00DB02AD"/>
    <w:rsid w:val="00DB0651"/>
    <w:rsid w:val="00DB082B"/>
    <w:rsid w:val="00DB0A3D"/>
    <w:rsid w:val="00DB17BF"/>
    <w:rsid w:val="00DB1A00"/>
    <w:rsid w:val="00DB1A71"/>
    <w:rsid w:val="00DB2316"/>
    <w:rsid w:val="00DB2425"/>
    <w:rsid w:val="00DB3E84"/>
    <w:rsid w:val="00DB404F"/>
    <w:rsid w:val="00DB45C2"/>
    <w:rsid w:val="00DB473D"/>
    <w:rsid w:val="00DB5266"/>
    <w:rsid w:val="00DB5795"/>
    <w:rsid w:val="00DB6721"/>
    <w:rsid w:val="00DB6779"/>
    <w:rsid w:val="00DB6FD9"/>
    <w:rsid w:val="00DC0B5C"/>
    <w:rsid w:val="00DC106A"/>
    <w:rsid w:val="00DC1156"/>
    <w:rsid w:val="00DC146B"/>
    <w:rsid w:val="00DC14BD"/>
    <w:rsid w:val="00DC1717"/>
    <w:rsid w:val="00DC1B0B"/>
    <w:rsid w:val="00DC1EB6"/>
    <w:rsid w:val="00DC21DE"/>
    <w:rsid w:val="00DC26B8"/>
    <w:rsid w:val="00DC2CB2"/>
    <w:rsid w:val="00DC3582"/>
    <w:rsid w:val="00DC3AD4"/>
    <w:rsid w:val="00DC5030"/>
    <w:rsid w:val="00DC521E"/>
    <w:rsid w:val="00DC6555"/>
    <w:rsid w:val="00DC71E7"/>
    <w:rsid w:val="00DC7796"/>
    <w:rsid w:val="00DC7D0D"/>
    <w:rsid w:val="00DC7F0D"/>
    <w:rsid w:val="00DD09EC"/>
    <w:rsid w:val="00DD0D56"/>
    <w:rsid w:val="00DD0FB0"/>
    <w:rsid w:val="00DD1174"/>
    <w:rsid w:val="00DD167F"/>
    <w:rsid w:val="00DD1C0B"/>
    <w:rsid w:val="00DD1FB1"/>
    <w:rsid w:val="00DD25EB"/>
    <w:rsid w:val="00DD26D0"/>
    <w:rsid w:val="00DD27AB"/>
    <w:rsid w:val="00DD28E5"/>
    <w:rsid w:val="00DD2CBA"/>
    <w:rsid w:val="00DD3940"/>
    <w:rsid w:val="00DD3A4D"/>
    <w:rsid w:val="00DD3DC1"/>
    <w:rsid w:val="00DD4173"/>
    <w:rsid w:val="00DD484E"/>
    <w:rsid w:val="00DD4EE2"/>
    <w:rsid w:val="00DD504E"/>
    <w:rsid w:val="00DD5732"/>
    <w:rsid w:val="00DD61B4"/>
    <w:rsid w:val="00DD66AA"/>
    <w:rsid w:val="00DD745C"/>
    <w:rsid w:val="00DE0270"/>
    <w:rsid w:val="00DE05E1"/>
    <w:rsid w:val="00DE11A1"/>
    <w:rsid w:val="00DE1321"/>
    <w:rsid w:val="00DE1D23"/>
    <w:rsid w:val="00DE2C4A"/>
    <w:rsid w:val="00DE3908"/>
    <w:rsid w:val="00DE3F49"/>
    <w:rsid w:val="00DE40A7"/>
    <w:rsid w:val="00DE431B"/>
    <w:rsid w:val="00DE470C"/>
    <w:rsid w:val="00DE4F7E"/>
    <w:rsid w:val="00DE52BE"/>
    <w:rsid w:val="00DE53C0"/>
    <w:rsid w:val="00DE550F"/>
    <w:rsid w:val="00DE587C"/>
    <w:rsid w:val="00DE61C6"/>
    <w:rsid w:val="00DE670D"/>
    <w:rsid w:val="00DE679F"/>
    <w:rsid w:val="00DE684B"/>
    <w:rsid w:val="00DE69D6"/>
    <w:rsid w:val="00DE7A7B"/>
    <w:rsid w:val="00DF0D79"/>
    <w:rsid w:val="00DF0E15"/>
    <w:rsid w:val="00DF0EAC"/>
    <w:rsid w:val="00DF1085"/>
    <w:rsid w:val="00DF1282"/>
    <w:rsid w:val="00DF13A6"/>
    <w:rsid w:val="00DF17AE"/>
    <w:rsid w:val="00DF17C1"/>
    <w:rsid w:val="00DF241A"/>
    <w:rsid w:val="00DF345A"/>
    <w:rsid w:val="00DF3591"/>
    <w:rsid w:val="00DF378F"/>
    <w:rsid w:val="00DF3C34"/>
    <w:rsid w:val="00DF478A"/>
    <w:rsid w:val="00DF4C5A"/>
    <w:rsid w:val="00DF5214"/>
    <w:rsid w:val="00DF55E9"/>
    <w:rsid w:val="00DF5676"/>
    <w:rsid w:val="00DF5A65"/>
    <w:rsid w:val="00DF63DD"/>
    <w:rsid w:val="00DF6A43"/>
    <w:rsid w:val="00DF718D"/>
    <w:rsid w:val="00DF731A"/>
    <w:rsid w:val="00DF75E1"/>
    <w:rsid w:val="00DF7BC1"/>
    <w:rsid w:val="00DF7CAF"/>
    <w:rsid w:val="00E0036B"/>
    <w:rsid w:val="00E0048B"/>
    <w:rsid w:val="00E0058F"/>
    <w:rsid w:val="00E00727"/>
    <w:rsid w:val="00E007E3"/>
    <w:rsid w:val="00E02B87"/>
    <w:rsid w:val="00E03ECD"/>
    <w:rsid w:val="00E03F6B"/>
    <w:rsid w:val="00E04B6D"/>
    <w:rsid w:val="00E05EEA"/>
    <w:rsid w:val="00E064BA"/>
    <w:rsid w:val="00E10587"/>
    <w:rsid w:val="00E108EA"/>
    <w:rsid w:val="00E10941"/>
    <w:rsid w:val="00E10DD6"/>
    <w:rsid w:val="00E10E9E"/>
    <w:rsid w:val="00E11150"/>
    <w:rsid w:val="00E12B9A"/>
    <w:rsid w:val="00E130C0"/>
    <w:rsid w:val="00E130F0"/>
    <w:rsid w:val="00E13371"/>
    <w:rsid w:val="00E134F9"/>
    <w:rsid w:val="00E13507"/>
    <w:rsid w:val="00E1431F"/>
    <w:rsid w:val="00E149D7"/>
    <w:rsid w:val="00E14E4B"/>
    <w:rsid w:val="00E15110"/>
    <w:rsid w:val="00E15357"/>
    <w:rsid w:val="00E15367"/>
    <w:rsid w:val="00E15A45"/>
    <w:rsid w:val="00E164BE"/>
    <w:rsid w:val="00E1684F"/>
    <w:rsid w:val="00E16D56"/>
    <w:rsid w:val="00E16DF0"/>
    <w:rsid w:val="00E171A9"/>
    <w:rsid w:val="00E17D3C"/>
    <w:rsid w:val="00E20117"/>
    <w:rsid w:val="00E20401"/>
    <w:rsid w:val="00E20546"/>
    <w:rsid w:val="00E20736"/>
    <w:rsid w:val="00E20C78"/>
    <w:rsid w:val="00E20FB6"/>
    <w:rsid w:val="00E212BE"/>
    <w:rsid w:val="00E225B7"/>
    <w:rsid w:val="00E2273A"/>
    <w:rsid w:val="00E22B69"/>
    <w:rsid w:val="00E23179"/>
    <w:rsid w:val="00E24369"/>
    <w:rsid w:val="00E2467E"/>
    <w:rsid w:val="00E2467F"/>
    <w:rsid w:val="00E24693"/>
    <w:rsid w:val="00E256E8"/>
    <w:rsid w:val="00E25ADE"/>
    <w:rsid w:val="00E2615B"/>
    <w:rsid w:val="00E3038E"/>
    <w:rsid w:val="00E3039F"/>
    <w:rsid w:val="00E308B3"/>
    <w:rsid w:val="00E30F46"/>
    <w:rsid w:val="00E31034"/>
    <w:rsid w:val="00E31ACC"/>
    <w:rsid w:val="00E31F8E"/>
    <w:rsid w:val="00E320D3"/>
    <w:rsid w:val="00E3235A"/>
    <w:rsid w:val="00E324A8"/>
    <w:rsid w:val="00E324D2"/>
    <w:rsid w:val="00E32542"/>
    <w:rsid w:val="00E325CA"/>
    <w:rsid w:val="00E32BE7"/>
    <w:rsid w:val="00E32FEA"/>
    <w:rsid w:val="00E332D5"/>
    <w:rsid w:val="00E33E6A"/>
    <w:rsid w:val="00E34ADD"/>
    <w:rsid w:val="00E34C28"/>
    <w:rsid w:val="00E34DEA"/>
    <w:rsid w:val="00E34E3F"/>
    <w:rsid w:val="00E34EEC"/>
    <w:rsid w:val="00E34F94"/>
    <w:rsid w:val="00E36249"/>
    <w:rsid w:val="00E374E5"/>
    <w:rsid w:val="00E376A4"/>
    <w:rsid w:val="00E378B8"/>
    <w:rsid w:val="00E4022C"/>
    <w:rsid w:val="00E40863"/>
    <w:rsid w:val="00E40BF1"/>
    <w:rsid w:val="00E40ED4"/>
    <w:rsid w:val="00E41AC6"/>
    <w:rsid w:val="00E4246E"/>
    <w:rsid w:val="00E42602"/>
    <w:rsid w:val="00E431ED"/>
    <w:rsid w:val="00E44074"/>
    <w:rsid w:val="00E448E5"/>
    <w:rsid w:val="00E4517D"/>
    <w:rsid w:val="00E45E5A"/>
    <w:rsid w:val="00E46183"/>
    <w:rsid w:val="00E469A4"/>
    <w:rsid w:val="00E46FD8"/>
    <w:rsid w:val="00E471CE"/>
    <w:rsid w:val="00E472A4"/>
    <w:rsid w:val="00E47839"/>
    <w:rsid w:val="00E50782"/>
    <w:rsid w:val="00E51E50"/>
    <w:rsid w:val="00E5214D"/>
    <w:rsid w:val="00E52261"/>
    <w:rsid w:val="00E52D61"/>
    <w:rsid w:val="00E52E83"/>
    <w:rsid w:val="00E5373A"/>
    <w:rsid w:val="00E53C5E"/>
    <w:rsid w:val="00E5437A"/>
    <w:rsid w:val="00E54AE5"/>
    <w:rsid w:val="00E54F6B"/>
    <w:rsid w:val="00E561A7"/>
    <w:rsid w:val="00E563C1"/>
    <w:rsid w:val="00E56758"/>
    <w:rsid w:val="00E56963"/>
    <w:rsid w:val="00E569EF"/>
    <w:rsid w:val="00E56CE8"/>
    <w:rsid w:val="00E56F95"/>
    <w:rsid w:val="00E573ED"/>
    <w:rsid w:val="00E576D6"/>
    <w:rsid w:val="00E6145F"/>
    <w:rsid w:val="00E62742"/>
    <w:rsid w:val="00E62BB3"/>
    <w:rsid w:val="00E62E9B"/>
    <w:rsid w:val="00E635F8"/>
    <w:rsid w:val="00E63CDB"/>
    <w:rsid w:val="00E645F5"/>
    <w:rsid w:val="00E6571B"/>
    <w:rsid w:val="00E65C3F"/>
    <w:rsid w:val="00E66528"/>
    <w:rsid w:val="00E66ACD"/>
    <w:rsid w:val="00E6714C"/>
    <w:rsid w:val="00E6776C"/>
    <w:rsid w:val="00E677CE"/>
    <w:rsid w:val="00E70AFD"/>
    <w:rsid w:val="00E70B9C"/>
    <w:rsid w:val="00E70D58"/>
    <w:rsid w:val="00E711B9"/>
    <w:rsid w:val="00E712AA"/>
    <w:rsid w:val="00E71420"/>
    <w:rsid w:val="00E71709"/>
    <w:rsid w:val="00E71EE2"/>
    <w:rsid w:val="00E71FBC"/>
    <w:rsid w:val="00E72C56"/>
    <w:rsid w:val="00E734D7"/>
    <w:rsid w:val="00E735AE"/>
    <w:rsid w:val="00E74197"/>
    <w:rsid w:val="00E745BB"/>
    <w:rsid w:val="00E7535D"/>
    <w:rsid w:val="00E75D2B"/>
    <w:rsid w:val="00E7631C"/>
    <w:rsid w:val="00E76936"/>
    <w:rsid w:val="00E76C15"/>
    <w:rsid w:val="00E77E98"/>
    <w:rsid w:val="00E8062D"/>
    <w:rsid w:val="00E81687"/>
    <w:rsid w:val="00E81BC9"/>
    <w:rsid w:val="00E8223C"/>
    <w:rsid w:val="00E82969"/>
    <w:rsid w:val="00E82D2D"/>
    <w:rsid w:val="00E830DF"/>
    <w:rsid w:val="00E834DB"/>
    <w:rsid w:val="00E83775"/>
    <w:rsid w:val="00E844D6"/>
    <w:rsid w:val="00E84A49"/>
    <w:rsid w:val="00E84C5E"/>
    <w:rsid w:val="00E85328"/>
    <w:rsid w:val="00E85B56"/>
    <w:rsid w:val="00E85C5A"/>
    <w:rsid w:val="00E86350"/>
    <w:rsid w:val="00E86578"/>
    <w:rsid w:val="00E869A4"/>
    <w:rsid w:val="00E86A92"/>
    <w:rsid w:val="00E87027"/>
    <w:rsid w:val="00E87AF8"/>
    <w:rsid w:val="00E90866"/>
    <w:rsid w:val="00E917FF"/>
    <w:rsid w:val="00E91803"/>
    <w:rsid w:val="00E91948"/>
    <w:rsid w:val="00E920DC"/>
    <w:rsid w:val="00E92462"/>
    <w:rsid w:val="00E92781"/>
    <w:rsid w:val="00E927BF"/>
    <w:rsid w:val="00E92812"/>
    <w:rsid w:val="00E93256"/>
    <w:rsid w:val="00E93480"/>
    <w:rsid w:val="00E934D1"/>
    <w:rsid w:val="00E93836"/>
    <w:rsid w:val="00E93FB8"/>
    <w:rsid w:val="00E941B3"/>
    <w:rsid w:val="00E941E3"/>
    <w:rsid w:val="00E951B4"/>
    <w:rsid w:val="00E953B7"/>
    <w:rsid w:val="00E9570E"/>
    <w:rsid w:val="00E95E70"/>
    <w:rsid w:val="00E96F67"/>
    <w:rsid w:val="00E9767B"/>
    <w:rsid w:val="00EA0666"/>
    <w:rsid w:val="00EA15B5"/>
    <w:rsid w:val="00EA1839"/>
    <w:rsid w:val="00EA266A"/>
    <w:rsid w:val="00EA2D38"/>
    <w:rsid w:val="00EA3240"/>
    <w:rsid w:val="00EA327E"/>
    <w:rsid w:val="00EA32B4"/>
    <w:rsid w:val="00EA3B95"/>
    <w:rsid w:val="00EA4890"/>
    <w:rsid w:val="00EA5085"/>
    <w:rsid w:val="00EA5A33"/>
    <w:rsid w:val="00EA6C0A"/>
    <w:rsid w:val="00EA79EB"/>
    <w:rsid w:val="00EB0B77"/>
    <w:rsid w:val="00EB0CE5"/>
    <w:rsid w:val="00EB1569"/>
    <w:rsid w:val="00EB1600"/>
    <w:rsid w:val="00EB1F1A"/>
    <w:rsid w:val="00EB2145"/>
    <w:rsid w:val="00EB27B2"/>
    <w:rsid w:val="00EB2BB2"/>
    <w:rsid w:val="00EB2FD3"/>
    <w:rsid w:val="00EB32C9"/>
    <w:rsid w:val="00EB35EB"/>
    <w:rsid w:val="00EB3622"/>
    <w:rsid w:val="00EB38A7"/>
    <w:rsid w:val="00EB38C4"/>
    <w:rsid w:val="00EB434F"/>
    <w:rsid w:val="00EB4370"/>
    <w:rsid w:val="00EB4427"/>
    <w:rsid w:val="00EB46EA"/>
    <w:rsid w:val="00EB564F"/>
    <w:rsid w:val="00EB5727"/>
    <w:rsid w:val="00EB5ACA"/>
    <w:rsid w:val="00EB6345"/>
    <w:rsid w:val="00EB69D8"/>
    <w:rsid w:val="00EB6A59"/>
    <w:rsid w:val="00EB730E"/>
    <w:rsid w:val="00EB786A"/>
    <w:rsid w:val="00EC05CB"/>
    <w:rsid w:val="00EC07B2"/>
    <w:rsid w:val="00EC0B66"/>
    <w:rsid w:val="00EC0F24"/>
    <w:rsid w:val="00EC10DD"/>
    <w:rsid w:val="00EC130D"/>
    <w:rsid w:val="00EC133D"/>
    <w:rsid w:val="00EC147B"/>
    <w:rsid w:val="00EC19D7"/>
    <w:rsid w:val="00EC23E7"/>
    <w:rsid w:val="00EC257B"/>
    <w:rsid w:val="00EC2F11"/>
    <w:rsid w:val="00EC3282"/>
    <w:rsid w:val="00EC406A"/>
    <w:rsid w:val="00EC43B4"/>
    <w:rsid w:val="00EC4951"/>
    <w:rsid w:val="00EC5165"/>
    <w:rsid w:val="00EC5473"/>
    <w:rsid w:val="00EC57D5"/>
    <w:rsid w:val="00EC5B03"/>
    <w:rsid w:val="00EC5C19"/>
    <w:rsid w:val="00EC662A"/>
    <w:rsid w:val="00EC676D"/>
    <w:rsid w:val="00EC677B"/>
    <w:rsid w:val="00EC721D"/>
    <w:rsid w:val="00ED018B"/>
    <w:rsid w:val="00ED03CD"/>
    <w:rsid w:val="00ED09C2"/>
    <w:rsid w:val="00ED1376"/>
    <w:rsid w:val="00ED140A"/>
    <w:rsid w:val="00ED1A6F"/>
    <w:rsid w:val="00ED1B7E"/>
    <w:rsid w:val="00ED273B"/>
    <w:rsid w:val="00ED2B5C"/>
    <w:rsid w:val="00ED37E7"/>
    <w:rsid w:val="00ED5DBD"/>
    <w:rsid w:val="00ED6166"/>
    <w:rsid w:val="00ED61B5"/>
    <w:rsid w:val="00EE0290"/>
    <w:rsid w:val="00EE0D58"/>
    <w:rsid w:val="00EE2609"/>
    <w:rsid w:val="00EE2666"/>
    <w:rsid w:val="00EE313D"/>
    <w:rsid w:val="00EE329B"/>
    <w:rsid w:val="00EE4216"/>
    <w:rsid w:val="00EE4485"/>
    <w:rsid w:val="00EE45FB"/>
    <w:rsid w:val="00EE4730"/>
    <w:rsid w:val="00EE4D81"/>
    <w:rsid w:val="00EE51C6"/>
    <w:rsid w:val="00EE5591"/>
    <w:rsid w:val="00EE58E7"/>
    <w:rsid w:val="00EE5E06"/>
    <w:rsid w:val="00EE6030"/>
    <w:rsid w:val="00EE6428"/>
    <w:rsid w:val="00EE6829"/>
    <w:rsid w:val="00EE72CD"/>
    <w:rsid w:val="00EE73C1"/>
    <w:rsid w:val="00EE7948"/>
    <w:rsid w:val="00EE7A30"/>
    <w:rsid w:val="00EF0E90"/>
    <w:rsid w:val="00EF167C"/>
    <w:rsid w:val="00EF1C6C"/>
    <w:rsid w:val="00EF1D95"/>
    <w:rsid w:val="00EF24A2"/>
    <w:rsid w:val="00EF2620"/>
    <w:rsid w:val="00EF29E6"/>
    <w:rsid w:val="00EF2F84"/>
    <w:rsid w:val="00EF38AE"/>
    <w:rsid w:val="00EF40C5"/>
    <w:rsid w:val="00EF4437"/>
    <w:rsid w:val="00EF46A3"/>
    <w:rsid w:val="00EF476C"/>
    <w:rsid w:val="00EF47CB"/>
    <w:rsid w:val="00EF48B0"/>
    <w:rsid w:val="00EF4AA2"/>
    <w:rsid w:val="00EF4C64"/>
    <w:rsid w:val="00EF4EF3"/>
    <w:rsid w:val="00EF522E"/>
    <w:rsid w:val="00EF57B5"/>
    <w:rsid w:val="00EF57CE"/>
    <w:rsid w:val="00EF61F4"/>
    <w:rsid w:val="00EF61F6"/>
    <w:rsid w:val="00EF7280"/>
    <w:rsid w:val="00EF7401"/>
    <w:rsid w:val="00EF7747"/>
    <w:rsid w:val="00EF77B8"/>
    <w:rsid w:val="00EF7804"/>
    <w:rsid w:val="00EF78BA"/>
    <w:rsid w:val="00F0095A"/>
    <w:rsid w:val="00F00A80"/>
    <w:rsid w:val="00F0195F"/>
    <w:rsid w:val="00F0207C"/>
    <w:rsid w:val="00F02342"/>
    <w:rsid w:val="00F029BB"/>
    <w:rsid w:val="00F02ACB"/>
    <w:rsid w:val="00F03D0C"/>
    <w:rsid w:val="00F03FBA"/>
    <w:rsid w:val="00F0482B"/>
    <w:rsid w:val="00F04B5D"/>
    <w:rsid w:val="00F0642F"/>
    <w:rsid w:val="00F06552"/>
    <w:rsid w:val="00F068FF"/>
    <w:rsid w:val="00F06B91"/>
    <w:rsid w:val="00F06DC5"/>
    <w:rsid w:val="00F07591"/>
    <w:rsid w:val="00F075FB"/>
    <w:rsid w:val="00F10152"/>
    <w:rsid w:val="00F11022"/>
    <w:rsid w:val="00F118B7"/>
    <w:rsid w:val="00F11996"/>
    <w:rsid w:val="00F11B97"/>
    <w:rsid w:val="00F11DF4"/>
    <w:rsid w:val="00F12B8A"/>
    <w:rsid w:val="00F12C82"/>
    <w:rsid w:val="00F12E26"/>
    <w:rsid w:val="00F13C00"/>
    <w:rsid w:val="00F13E37"/>
    <w:rsid w:val="00F14447"/>
    <w:rsid w:val="00F14620"/>
    <w:rsid w:val="00F1483A"/>
    <w:rsid w:val="00F1496A"/>
    <w:rsid w:val="00F157F4"/>
    <w:rsid w:val="00F15BFD"/>
    <w:rsid w:val="00F15E85"/>
    <w:rsid w:val="00F15FA6"/>
    <w:rsid w:val="00F163F8"/>
    <w:rsid w:val="00F16AFB"/>
    <w:rsid w:val="00F16EBB"/>
    <w:rsid w:val="00F17084"/>
    <w:rsid w:val="00F17113"/>
    <w:rsid w:val="00F2012A"/>
    <w:rsid w:val="00F20AF4"/>
    <w:rsid w:val="00F2154E"/>
    <w:rsid w:val="00F21A1A"/>
    <w:rsid w:val="00F21ED4"/>
    <w:rsid w:val="00F22607"/>
    <w:rsid w:val="00F2264D"/>
    <w:rsid w:val="00F226CC"/>
    <w:rsid w:val="00F230BE"/>
    <w:rsid w:val="00F23A03"/>
    <w:rsid w:val="00F23C15"/>
    <w:rsid w:val="00F24758"/>
    <w:rsid w:val="00F24ADE"/>
    <w:rsid w:val="00F25262"/>
    <w:rsid w:val="00F25610"/>
    <w:rsid w:val="00F25766"/>
    <w:rsid w:val="00F25A77"/>
    <w:rsid w:val="00F25E35"/>
    <w:rsid w:val="00F26570"/>
    <w:rsid w:val="00F26806"/>
    <w:rsid w:val="00F26A21"/>
    <w:rsid w:val="00F27023"/>
    <w:rsid w:val="00F277CE"/>
    <w:rsid w:val="00F303F7"/>
    <w:rsid w:val="00F3094C"/>
    <w:rsid w:val="00F30C05"/>
    <w:rsid w:val="00F316FD"/>
    <w:rsid w:val="00F31CEB"/>
    <w:rsid w:val="00F3238F"/>
    <w:rsid w:val="00F325C8"/>
    <w:rsid w:val="00F32ABC"/>
    <w:rsid w:val="00F32E82"/>
    <w:rsid w:val="00F3373D"/>
    <w:rsid w:val="00F33A13"/>
    <w:rsid w:val="00F33D85"/>
    <w:rsid w:val="00F346B5"/>
    <w:rsid w:val="00F3499F"/>
    <w:rsid w:val="00F351B3"/>
    <w:rsid w:val="00F355F9"/>
    <w:rsid w:val="00F3599A"/>
    <w:rsid w:val="00F360B3"/>
    <w:rsid w:val="00F36E03"/>
    <w:rsid w:val="00F372AC"/>
    <w:rsid w:val="00F378FD"/>
    <w:rsid w:val="00F400B5"/>
    <w:rsid w:val="00F4035C"/>
    <w:rsid w:val="00F40B2E"/>
    <w:rsid w:val="00F40F62"/>
    <w:rsid w:val="00F413C5"/>
    <w:rsid w:val="00F41818"/>
    <w:rsid w:val="00F41EE4"/>
    <w:rsid w:val="00F42B95"/>
    <w:rsid w:val="00F42CC7"/>
    <w:rsid w:val="00F43ADF"/>
    <w:rsid w:val="00F4405A"/>
    <w:rsid w:val="00F442E6"/>
    <w:rsid w:val="00F44A7F"/>
    <w:rsid w:val="00F44AC0"/>
    <w:rsid w:val="00F4520C"/>
    <w:rsid w:val="00F45991"/>
    <w:rsid w:val="00F45E16"/>
    <w:rsid w:val="00F45E95"/>
    <w:rsid w:val="00F466C2"/>
    <w:rsid w:val="00F46F57"/>
    <w:rsid w:val="00F47378"/>
    <w:rsid w:val="00F4779B"/>
    <w:rsid w:val="00F5009C"/>
    <w:rsid w:val="00F50890"/>
    <w:rsid w:val="00F51923"/>
    <w:rsid w:val="00F530DF"/>
    <w:rsid w:val="00F53A9C"/>
    <w:rsid w:val="00F540CE"/>
    <w:rsid w:val="00F55565"/>
    <w:rsid w:val="00F56291"/>
    <w:rsid w:val="00F5691B"/>
    <w:rsid w:val="00F56F10"/>
    <w:rsid w:val="00F5757D"/>
    <w:rsid w:val="00F605CF"/>
    <w:rsid w:val="00F6065C"/>
    <w:rsid w:val="00F60A4F"/>
    <w:rsid w:val="00F610E8"/>
    <w:rsid w:val="00F611ED"/>
    <w:rsid w:val="00F6185F"/>
    <w:rsid w:val="00F61A5A"/>
    <w:rsid w:val="00F61D0A"/>
    <w:rsid w:val="00F63E42"/>
    <w:rsid w:val="00F64427"/>
    <w:rsid w:val="00F64925"/>
    <w:rsid w:val="00F64F80"/>
    <w:rsid w:val="00F65473"/>
    <w:rsid w:val="00F658C5"/>
    <w:rsid w:val="00F65919"/>
    <w:rsid w:val="00F6674F"/>
    <w:rsid w:val="00F6720E"/>
    <w:rsid w:val="00F67341"/>
    <w:rsid w:val="00F67B08"/>
    <w:rsid w:val="00F67C62"/>
    <w:rsid w:val="00F67C85"/>
    <w:rsid w:val="00F70C67"/>
    <w:rsid w:val="00F71013"/>
    <w:rsid w:val="00F71CF7"/>
    <w:rsid w:val="00F71D3F"/>
    <w:rsid w:val="00F7225D"/>
    <w:rsid w:val="00F7266B"/>
    <w:rsid w:val="00F72927"/>
    <w:rsid w:val="00F72A22"/>
    <w:rsid w:val="00F73BA0"/>
    <w:rsid w:val="00F73C13"/>
    <w:rsid w:val="00F74BEA"/>
    <w:rsid w:val="00F74D4E"/>
    <w:rsid w:val="00F74ECD"/>
    <w:rsid w:val="00F75301"/>
    <w:rsid w:val="00F75504"/>
    <w:rsid w:val="00F759BC"/>
    <w:rsid w:val="00F7639B"/>
    <w:rsid w:val="00F765FA"/>
    <w:rsid w:val="00F7686C"/>
    <w:rsid w:val="00F77284"/>
    <w:rsid w:val="00F776A0"/>
    <w:rsid w:val="00F80306"/>
    <w:rsid w:val="00F80E30"/>
    <w:rsid w:val="00F80E89"/>
    <w:rsid w:val="00F82DBB"/>
    <w:rsid w:val="00F8355F"/>
    <w:rsid w:val="00F83B4E"/>
    <w:rsid w:val="00F83D24"/>
    <w:rsid w:val="00F83DE2"/>
    <w:rsid w:val="00F840F1"/>
    <w:rsid w:val="00F84205"/>
    <w:rsid w:val="00F85655"/>
    <w:rsid w:val="00F85D82"/>
    <w:rsid w:val="00F85E59"/>
    <w:rsid w:val="00F861C2"/>
    <w:rsid w:val="00F865A5"/>
    <w:rsid w:val="00F87054"/>
    <w:rsid w:val="00F87589"/>
    <w:rsid w:val="00F87765"/>
    <w:rsid w:val="00F877C5"/>
    <w:rsid w:val="00F87CCB"/>
    <w:rsid w:val="00F87ED0"/>
    <w:rsid w:val="00F87F40"/>
    <w:rsid w:val="00F9030F"/>
    <w:rsid w:val="00F903AF"/>
    <w:rsid w:val="00F90B49"/>
    <w:rsid w:val="00F90BAE"/>
    <w:rsid w:val="00F90ED4"/>
    <w:rsid w:val="00F919C9"/>
    <w:rsid w:val="00F91A99"/>
    <w:rsid w:val="00F91CD9"/>
    <w:rsid w:val="00F9256F"/>
    <w:rsid w:val="00F94293"/>
    <w:rsid w:val="00F94835"/>
    <w:rsid w:val="00F94867"/>
    <w:rsid w:val="00F953EE"/>
    <w:rsid w:val="00F957D7"/>
    <w:rsid w:val="00F96682"/>
    <w:rsid w:val="00F9708A"/>
    <w:rsid w:val="00F97555"/>
    <w:rsid w:val="00F97584"/>
    <w:rsid w:val="00F97F95"/>
    <w:rsid w:val="00FA005F"/>
    <w:rsid w:val="00FA0AFC"/>
    <w:rsid w:val="00FA0BDA"/>
    <w:rsid w:val="00FA2597"/>
    <w:rsid w:val="00FA297B"/>
    <w:rsid w:val="00FA2B8E"/>
    <w:rsid w:val="00FA3F3A"/>
    <w:rsid w:val="00FA3F63"/>
    <w:rsid w:val="00FA465A"/>
    <w:rsid w:val="00FA4763"/>
    <w:rsid w:val="00FA4EC1"/>
    <w:rsid w:val="00FA690D"/>
    <w:rsid w:val="00FA6A0D"/>
    <w:rsid w:val="00FA752A"/>
    <w:rsid w:val="00FA75EE"/>
    <w:rsid w:val="00FA7686"/>
    <w:rsid w:val="00FA7EC2"/>
    <w:rsid w:val="00FB088C"/>
    <w:rsid w:val="00FB0C84"/>
    <w:rsid w:val="00FB0E23"/>
    <w:rsid w:val="00FB2335"/>
    <w:rsid w:val="00FB2B90"/>
    <w:rsid w:val="00FB2BB4"/>
    <w:rsid w:val="00FB37C8"/>
    <w:rsid w:val="00FB48A5"/>
    <w:rsid w:val="00FB4A60"/>
    <w:rsid w:val="00FB4CCA"/>
    <w:rsid w:val="00FB502D"/>
    <w:rsid w:val="00FB577D"/>
    <w:rsid w:val="00FB5EB2"/>
    <w:rsid w:val="00FB610B"/>
    <w:rsid w:val="00FB62C4"/>
    <w:rsid w:val="00FB6EFB"/>
    <w:rsid w:val="00FB76DA"/>
    <w:rsid w:val="00FB7921"/>
    <w:rsid w:val="00FB7945"/>
    <w:rsid w:val="00FB7A93"/>
    <w:rsid w:val="00FB7D09"/>
    <w:rsid w:val="00FC02B7"/>
    <w:rsid w:val="00FC0C41"/>
    <w:rsid w:val="00FC0CCE"/>
    <w:rsid w:val="00FC0FB7"/>
    <w:rsid w:val="00FC1CB2"/>
    <w:rsid w:val="00FC1FD8"/>
    <w:rsid w:val="00FC22F4"/>
    <w:rsid w:val="00FC2EFF"/>
    <w:rsid w:val="00FC334D"/>
    <w:rsid w:val="00FC354B"/>
    <w:rsid w:val="00FC37CB"/>
    <w:rsid w:val="00FC387F"/>
    <w:rsid w:val="00FC4671"/>
    <w:rsid w:val="00FC4F75"/>
    <w:rsid w:val="00FC53AC"/>
    <w:rsid w:val="00FC564F"/>
    <w:rsid w:val="00FC5990"/>
    <w:rsid w:val="00FC59A5"/>
    <w:rsid w:val="00FC611A"/>
    <w:rsid w:val="00FC6388"/>
    <w:rsid w:val="00FC6903"/>
    <w:rsid w:val="00FC6C06"/>
    <w:rsid w:val="00FC74CE"/>
    <w:rsid w:val="00FC7E19"/>
    <w:rsid w:val="00FC7F3D"/>
    <w:rsid w:val="00FC7FBF"/>
    <w:rsid w:val="00FD0295"/>
    <w:rsid w:val="00FD0493"/>
    <w:rsid w:val="00FD0686"/>
    <w:rsid w:val="00FD1157"/>
    <w:rsid w:val="00FD13B2"/>
    <w:rsid w:val="00FD1A7A"/>
    <w:rsid w:val="00FD1B78"/>
    <w:rsid w:val="00FD1C43"/>
    <w:rsid w:val="00FD28E5"/>
    <w:rsid w:val="00FD2955"/>
    <w:rsid w:val="00FD335B"/>
    <w:rsid w:val="00FD35A5"/>
    <w:rsid w:val="00FD378A"/>
    <w:rsid w:val="00FD3C1C"/>
    <w:rsid w:val="00FD3C21"/>
    <w:rsid w:val="00FD3EAE"/>
    <w:rsid w:val="00FD449C"/>
    <w:rsid w:val="00FD4B24"/>
    <w:rsid w:val="00FD4CB5"/>
    <w:rsid w:val="00FD5921"/>
    <w:rsid w:val="00FD5F28"/>
    <w:rsid w:val="00FD6579"/>
    <w:rsid w:val="00FD68D6"/>
    <w:rsid w:val="00FD6AC2"/>
    <w:rsid w:val="00FD761D"/>
    <w:rsid w:val="00FE0090"/>
    <w:rsid w:val="00FE031E"/>
    <w:rsid w:val="00FE10CD"/>
    <w:rsid w:val="00FE19BC"/>
    <w:rsid w:val="00FE1EE5"/>
    <w:rsid w:val="00FE2960"/>
    <w:rsid w:val="00FE2A7B"/>
    <w:rsid w:val="00FE2C4B"/>
    <w:rsid w:val="00FE326C"/>
    <w:rsid w:val="00FE3617"/>
    <w:rsid w:val="00FE41C9"/>
    <w:rsid w:val="00FE41F3"/>
    <w:rsid w:val="00FE4BF0"/>
    <w:rsid w:val="00FE4C8A"/>
    <w:rsid w:val="00FE567B"/>
    <w:rsid w:val="00FE5DFC"/>
    <w:rsid w:val="00FE5FD5"/>
    <w:rsid w:val="00FE6656"/>
    <w:rsid w:val="00FE6687"/>
    <w:rsid w:val="00FE6860"/>
    <w:rsid w:val="00FE6A24"/>
    <w:rsid w:val="00FE7FC7"/>
    <w:rsid w:val="00FF06BF"/>
    <w:rsid w:val="00FF12EF"/>
    <w:rsid w:val="00FF1B70"/>
    <w:rsid w:val="00FF24E6"/>
    <w:rsid w:val="00FF2593"/>
    <w:rsid w:val="00FF2B78"/>
    <w:rsid w:val="00FF38D6"/>
    <w:rsid w:val="00FF4450"/>
    <w:rsid w:val="00FF46BA"/>
    <w:rsid w:val="00FF534A"/>
    <w:rsid w:val="00FF60BB"/>
    <w:rsid w:val="00FF64C4"/>
    <w:rsid w:val="00FF67D8"/>
    <w:rsid w:val="00FF6C65"/>
    <w:rsid w:val="00FF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1" type="connector" idref="#_x0000_s1107"/>
        <o:r id="V:Rule12" type="connector" idref="#_x0000_s1105"/>
        <o:r id="V:Rule13" type="connector" idref="#_x0000_s1075"/>
        <o:r id="V:Rule14" type="connector" idref="#_x0000_s1078"/>
        <o:r id="V:Rule15" type="connector" idref="#_x0000_s1081"/>
        <o:r id="V:Rule16" type="connector" idref="#_x0000_s1084"/>
        <o:r id="V:Rule17" type="connector" idref="#_x0000_s1083"/>
        <o:r id="V:Rule18" type="connector" idref="#_x0000_s1085"/>
        <o:r id="V:Rule19" type="connector" idref="#_x0000_s1072"/>
        <o:r id="V:Rule20" type="connector" idref="#_x0000_s1069"/>
      </o:rules>
    </o:shapelayout>
  </w:shapeDefaults>
  <w:decimalSymbol w:val="."/>
  <w:listSeparator w:val=","/>
  <w14:docId w14:val="0705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71A9"/>
    <w:rPr>
      <w:sz w:val="24"/>
      <w:szCs w:val="24"/>
      <w:lang w:eastAsia="zh-CN"/>
    </w:rPr>
  </w:style>
  <w:style w:type="paragraph" w:styleId="Heading1">
    <w:name w:val="heading 1"/>
    <w:basedOn w:val="Normal"/>
    <w:next w:val="Normal"/>
    <w:qFormat/>
    <w:rsid w:val="002B0640"/>
    <w:pPr>
      <w:keepNext/>
      <w:spacing w:before="240" w:after="60"/>
      <w:outlineLvl w:val="0"/>
    </w:pPr>
    <w:rPr>
      <w:rFonts w:ascii="Arial" w:hAnsi="Arial" w:cs="Arial"/>
      <w:b/>
      <w:bCs/>
      <w:kern w:val="32"/>
      <w:sz w:val="32"/>
      <w:szCs w:val="32"/>
    </w:rPr>
  </w:style>
  <w:style w:type="paragraph" w:styleId="Heading2">
    <w:name w:val="heading 2"/>
    <w:basedOn w:val="Normal"/>
    <w:qFormat/>
    <w:rsid w:val="002B0640"/>
    <w:pPr>
      <w:spacing w:before="100" w:beforeAutospacing="1" w:after="100" w:afterAutospacing="1"/>
      <w:outlineLvl w:val="1"/>
    </w:pPr>
    <w:rPr>
      <w:b/>
      <w:bCs/>
      <w:sz w:val="36"/>
      <w:szCs w:val="36"/>
    </w:rPr>
  </w:style>
  <w:style w:type="paragraph" w:styleId="Heading3">
    <w:name w:val="heading 3"/>
    <w:basedOn w:val="Normal"/>
    <w:next w:val="Normal"/>
    <w:qFormat/>
    <w:rsid w:val="000E2F76"/>
    <w:pPr>
      <w:keepNext/>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TimesNewRoman11pt">
    <w:name w:val="Style Heading 1 + Times New Roman 11 pt"/>
    <w:basedOn w:val="Heading1"/>
    <w:autoRedefine/>
    <w:rsid w:val="002B0640"/>
    <w:rPr>
      <w:rFonts w:ascii="Times New Roman" w:hAnsi="Times New Roman"/>
      <w:sz w:val="22"/>
    </w:rPr>
  </w:style>
  <w:style w:type="paragraph" w:customStyle="1" w:styleId="DataField11pt">
    <w:name w:val="Data Field 11pt"/>
    <w:basedOn w:val="Normal"/>
    <w:rsid w:val="002B0640"/>
    <w:pPr>
      <w:autoSpaceDE w:val="0"/>
      <w:autoSpaceDN w:val="0"/>
      <w:spacing w:line="300" w:lineRule="exact"/>
    </w:pPr>
    <w:rPr>
      <w:rFonts w:ascii="Arial" w:eastAsia="Times New Roman" w:hAnsi="Arial" w:cs="Arial"/>
      <w:sz w:val="22"/>
      <w:szCs w:val="20"/>
      <w:lang w:eastAsia="en-US"/>
    </w:rPr>
  </w:style>
  <w:style w:type="paragraph" w:styleId="Header">
    <w:name w:val="header"/>
    <w:basedOn w:val="Normal"/>
    <w:link w:val="HeaderChar"/>
    <w:uiPriority w:val="99"/>
    <w:rsid w:val="002B0640"/>
    <w:pPr>
      <w:tabs>
        <w:tab w:val="center" w:pos="4320"/>
        <w:tab w:val="right" w:pos="8640"/>
      </w:tabs>
    </w:pPr>
  </w:style>
  <w:style w:type="paragraph" w:styleId="Footer">
    <w:name w:val="footer"/>
    <w:basedOn w:val="Normal"/>
    <w:rsid w:val="002B0640"/>
    <w:pPr>
      <w:tabs>
        <w:tab w:val="center" w:pos="4320"/>
        <w:tab w:val="right" w:pos="8640"/>
      </w:tabs>
    </w:pPr>
  </w:style>
  <w:style w:type="character" w:styleId="PageNumber">
    <w:name w:val="page number"/>
    <w:basedOn w:val="DefaultParagraphFont"/>
    <w:rsid w:val="002B0640"/>
    <w:rPr>
      <w:rFonts w:ascii="Arial" w:hAnsi="Arial"/>
      <w:sz w:val="20"/>
      <w:u w:val="single"/>
    </w:rPr>
  </w:style>
  <w:style w:type="paragraph" w:customStyle="1" w:styleId="FormFooterBorder">
    <w:name w:val="FormFooter/Border"/>
    <w:basedOn w:val="Footer"/>
    <w:rsid w:val="002B0640"/>
    <w:pPr>
      <w:pBdr>
        <w:top w:val="single" w:sz="6" w:space="1" w:color="auto"/>
      </w:pBdr>
      <w:tabs>
        <w:tab w:val="clear" w:pos="4320"/>
        <w:tab w:val="clear" w:pos="8640"/>
        <w:tab w:val="center" w:pos="5400"/>
        <w:tab w:val="right" w:pos="10800"/>
      </w:tabs>
      <w:autoSpaceDE w:val="0"/>
      <w:autoSpaceDN w:val="0"/>
    </w:pPr>
    <w:rPr>
      <w:rFonts w:ascii="Arial" w:eastAsia="Times New Roman" w:hAnsi="Arial" w:cs="Arial"/>
      <w:sz w:val="16"/>
      <w:szCs w:val="16"/>
      <w:lang w:eastAsia="en-US"/>
    </w:rPr>
  </w:style>
  <w:style w:type="paragraph" w:styleId="BodyTextIndent">
    <w:name w:val="Body Text Indent"/>
    <w:basedOn w:val="Normal"/>
    <w:rsid w:val="00C2363E"/>
    <w:pPr>
      <w:ind w:left="1440" w:hanging="720"/>
    </w:pPr>
  </w:style>
  <w:style w:type="paragraph" w:styleId="BalloonText">
    <w:name w:val="Balloon Text"/>
    <w:basedOn w:val="Normal"/>
    <w:semiHidden/>
    <w:rsid w:val="002B0640"/>
    <w:rPr>
      <w:rFonts w:ascii="Tahoma" w:hAnsi="Tahoma" w:cs="Tahoma"/>
      <w:sz w:val="16"/>
      <w:szCs w:val="16"/>
    </w:rPr>
  </w:style>
  <w:style w:type="paragraph" w:styleId="BodyText">
    <w:name w:val="Body Text"/>
    <w:basedOn w:val="Normal"/>
    <w:rsid w:val="007F04CB"/>
    <w:pPr>
      <w:widowControl w:val="0"/>
      <w:autoSpaceDE w:val="0"/>
      <w:autoSpaceDN w:val="0"/>
      <w:adjustRightInd w:val="0"/>
      <w:spacing w:after="120"/>
    </w:pPr>
    <w:rPr>
      <w:rFonts w:eastAsia="Times New Roman"/>
      <w:sz w:val="20"/>
      <w:szCs w:val="20"/>
      <w:lang w:eastAsia="en-US"/>
    </w:rPr>
  </w:style>
  <w:style w:type="table" w:styleId="TableGrid">
    <w:name w:val="Table Grid"/>
    <w:basedOn w:val="TableNormal"/>
    <w:rsid w:val="002247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ni">
    <w:name w:val="p-ni"/>
    <w:basedOn w:val="Normal"/>
    <w:rsid w:val="0006145F"/>
    <w:pPr>
      <w:suppressAutoHyphens/>
      <w:spacing w:before="44" w:after="240" w:line="480" w:lineRule="atLeast"/>
    </w:pPr>
    <w:rPr>
      <w:rFonts w:eastAsia="Times New Roman"/>
      <w:szCs w:val="20"/>
      <w:lang w:val="en-GB" w:eastAsia="en-US"/>
    </w:rPr>
  </w:style>
  <w:style w:type="character" w:styleId="PlaceholderText">
    <w:name w:val="Placeholder Text"/>
    <w:basedOn w:val="DefaultParagraphFont"/>
    <w:uiPriority w:val="99"/>
    <w:semiHidden/>
    <w:rsid w:val="00C44029"/>
    <w:rPr>
      <w:color w:val="808080"/>
    </w:rPr>
  </w:style>
  <w:style w:type="character" w:styleId="CommentReference">
    <w:name w:val="annotation reference"/>
    <w:basedOn w:val="DefaultParagraphFont"/>
    <w:rsid w:val="00AD3D29"/>
    <w:rPr>
      <w:sz w:val="16"/>
      <w:szCs w:val="16"/>
    </w:rPr>
  </w:style>
  <w:style w:type="paragraph" w:styleId="CommentText">
    <w:name w:val="annotation text"/>
    <w:basedOn w:val="Normal"/>
    <w:link w:val="CommentTextChar"/>
    <w:rsid w:val="00AD3D29"/>
    <w:rPr>
      <w:sz w:val="20"/>
      <w:szCs w:val="20"/>
    </w:rPr>
  </w:style>
  <w:style w:type="character" w:customStyle="1" w:styleId="CommentTextChar">
    <w:name w:val="Comment Text Char"/>
    <w:basedOn w:val="DefaultParagraphFont"/>
    <w:link w:val="CommentText"/>
    <w:rsid w:val="00AD3D29"/>
    <w:rPr>
      <w:lang w:eastAsia="zh-CN"/>
    </w:rPr>
  </w:style>
  <w:style w:type="paragraph" w:styleId="CommentSubject">
    <w:name w:val="annotation subject"/>
    <w:basedOn w:val="CommentText"/>
    <w:next w:val="CommentText"/>
    <w:link w:val="CommentSubjectChar"/>
    <w:rsid w:val="00AD3D29"/>
    <w:rPr>
      <w:b/>
      <w:bCs/>
    </w:rPr>
  </w:style>
  <w:style w:type="character" w:customStyle="1" w:styleId="CommentSubjectChar">
    <w:name w:val="Comment Subject Char"/>
    <w:basedOn w:val="CommentTextChar"/>
    <w:link w:val="CommentSubject"/>
    <w:rsid w:val="00AD3D29"/>
    <w:rPr>
      <w:b/>
      <w:bCs/>
      <w:lang w:eastAsia="zh-CN"/>
    </w:rPr>
  </w:style>
  <w:style w:type="paragraph" w:styleId="Revision">
    <w:name w:val="Revision"/>
    <w:hidden/>
    <w:uiPriority w:val="99"/>
    <w:semiHidden/>
    <w:rsid w:val="00AD3D29"/>
    <w:rPr>
      <w:sz w:val="24"/>
      <w:szCs w:val="24"/>
      <w:lang w:eastAsia="zh-CN"/>
    </w:rPr>
  </w:style>
  <w:style w:type="character" w:customStyle="1" w:styleId="HeaderChar">
    <w:name w:val="Header Char"/>
    <w:basedOn w:val="DefaultParagraphFont"/>
    <w:link w:val="Header"/>
    <w:uiPriority w:val="99"/>
    <w:rsid w:val="0076585B"/>
    <w:rPr>
      <w:sz w:val="24"/>
      <w:szCs w:val="24"/>
      <w:lang w:eastAsia="zh-CN"/>
    </w:rPr>
  </w:style>
  <w:style w:type="paragraph" w:styleId="ListParagraph">
    <w:name w:val="List Paragraph"/>
    <w:basedOn w:val="Normal"/>
    <w:uiPriority w:val="34"/>
    <w:qFormat/>
    <w:rsid w:val="00345ACF"/>
    <w:pPr>
      <w:ind w:left="720"/>
      <w:contextualSpacing/>
    </w:pPr>
  </w:style>
  <w:style w:type="character" w:styleId="Hyperlink">
    <w:name w:val="Hyperlink"/>
    <w:basedOn w:val="DefaultParagraphFont"/>
    <w:rsid w:val="008F14B2"/>
    <w:rPr>
      <w:color w:val="0000FF" w:themeColor="hyperlink"/>
      <w:u w:val="single"/>
    </w:rPr>
  </w:style>
  <w:style w:type="paragraph" w:customStyle="1" w:styleId="aug">
    <w:name w:val="aug"/>
    <w:basedOn w:val="Normal"/>
    <w:rsid w:val="00B045BB"/>
    <w:pPr>
      <w:suppressAutoHyphens/>
      <w:spacing w:before="44" w:after="240" w:line="480" w:lineRule="atLeast"/>
    </w:pPr>
    <w:rPr>
      <w:rFonts w:eastAsia="Times New Roman"/>
      <w:szCs w:val="20"/>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71A9"/>
    <w:rPr>
      <w:sz w:val="24"/>
      <w:szCs w:val="24"/>
      <w:lang w:eastAsia="zh-CN"/>
    </w:rPr>
  </w:style>
  <w:style w:type="paragraph" w:styleId="Heading1">
    <w:name w:val="heading 1"/>
    <w:basedOn w:val="Normal"/>
    <w:next w:val="Normal"/>
    <w:qFormat/>
    <w:rsid w:val="002B0640"/>
    <w:pPr>
      <w:keepNext/>
      <w:spacing w:before="240" w:after="60"/>
      <w:outlineLvl w:val="0"/>
    </w:pPr>
    <w:rPr>
      <w:rFonts w:ascii="Arial" w:hAnsi="Arial" w:cs="Arial"/>
      <w:b/>
      <w:bCs/>
      <w:kern w:val="32"/>
      <w:sz w:val="32"/>
      <w:szCs w:val="32"/>
    </w:rPr>
  </w:style>
  <w:style w:type="paragraph" w:styleId="Heading2">
    <w:name w:val="heading 2"/>
    <w:basedOn w:val="Normal"/>
    <w:qFormat/>
    <w:rsid w:val="002B0640"/>
    <w:pPr>
      <w:spacing w:before="100" w:beforeAutospacing="1" w:after="100" w:afterAutospacing="1"/>
      <w:outlineLvl w:val="1"/>
    </w:pPr>
    <w:rPr>
      <w:b/>
      <w:bCs/>
      <w:sz w:val="36"/>
      <w:szCs w:val="36"/>
    </w:rPr>
  </w:style>
  <w:style w:type="paragraph" w:styleId="Heading3">
    <w:name w:val="heading 3"/>
    <w:basedOn w:val="Normal"/>
    <w:next w:val="Normal"/>
    <w:qFormat/>
    <w:rsid w:val="000E2F76"/>
    <w:pPr>
      <w:keepNext/>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TimesNewRoman11pt">
    <w:name w:val="Style Heading 1 + Times New Roman 11 pt"/>
    <w:basedOn w:val="Heading1"/>
    <w:autoRedefine/>
    <w:rsid w:val="002B0640"/>
    <w:rPr>
      <w:rFonts w:ascii="Times New Roman" w:hAnsi="Times New Roman"/>
      <w:sz w:val="22"/>
    </w:rPr>
  </w:style>
  <w:style w:type="paragraph" w:customStyle="1" w:styleId="DataField11pt">
    <w:name w:val="Data Field 11pt"/>
    <w:basedOn w:val="Normal"/>
    <w:rsid w:val="002B0640"/>
    <w:pPr>
      <w:autoSpaceDE w:val="0"/>
      <w:autoSpaceDN w:val="0"/>
      <w:spacing w:line="300" w:lineRule="exact"/>
    </w:pPr>
    <w:rPr>
      <w:rFonts w:ascii="Arial" w:eastAsia="Times New Roman" w:hAnsi="Arial" w:cs="Arial"/>
      <w:sz w:val="22"/>
      <w:szCs w:val="20"/>
      <w:lang w:eastAsia="en-US"/>
    </w:rPr>
  </w:style>
  <w:style w:type="paragraph" w:styleId="Header">
    <w:name w:val="header"/>
    <w:basedOn w:val="Normal"/>
    <w:link w:val="HeaderChar"/>
    <w:uiPriority w:val="99"/>
    <w:rsid w:val="002B0640"/>
    <w:pPr>
      <w:tabs>
        <w:tab w:val="center" w:pos="4320"/>
        <w:tab w:val="right" w:pos="8640"/>
      </w:tabs>
    </w:pPr>
  </w:style>
  <w:style w:type="paragraph" w:styleId="Footer">
    <w:name w:val="footer"/>
    <w:basedOn w:val="Normal"/>
    <w:rsid w:val="002B0640"/>
    <w:pPr>
      <w:tabs>
        <w:tab w:val="center" w:pos="4320"/>
        <w:tab w:val="right" w:pos="8640"/>
      </w:tabs>
    </w:pPr>
  </w:style>
  <w:style w:type="character" w:styleId="PageNumber">
    <w:name w:val="page number"/>
    <w:basedOn w:val="DefaultParagraphFont"/>
    <w:rsid w:val="002B0640"/>
    <w:rPr>
      <w:rFonts w:ascii="Arial" w:hAnsi="Arial"/>
      <w:sz w:val="20"/>
      <w:u w:val="single"/>
    </w:rPr>
  </w:style>
  <w:style w:type="paragraph" w:customStyle="1" w:styleId="FormFooterBorder">
    <w:name w:val="FormFooter/Border"/>
    <w:basedOn w:val="Footer"/>
    <w:rsid w:val="002B0640"/>
    <w:pPr>
      <w:pBdr>
        <w:top w:val="single" w:sz="6" w:space="1" w:color="auto"/>
      </w:pBdr>
      <w:tabs>
        <w:tab w:val="clear" w:pos="4320"/>
        <w:tab w:val="clear" w:pos="8640"/>
        <w:tab w:val="center" w:pos="5400"/>
        <w:tab w:val="right" w:pos="10800"/>
      </w:tabs>
      <w:autoSpaceDE w:val="0"/>
      <w:autoSpaceDN w:val="0"/>
    </w:pPr>
    <w:rPr>
      <w:rFonts w:ascii="Arial" w:eastAsia="Times New Roman" w:hAnsi="Arial" w:cs="Arial"/>
      <w:sz w:val="16"/>
      <w:szCs w:val="16"/>
      <w:lang w:eastAsia="en-US"/>
    </w:rPr>
  </w:style>
  <w:style w:type="paragraph" w:styleId="BodyTextIndent">
    <w:name w:val="Body Text Indent"/>
    <w:basedOn w:val="Normal"/>
    <w:rsid w:val="00C2363E"/>
    <w:pPr>
      <w:ind w:left="1440" w:hanging="720"/>
    </w:pPr>
  </w:style>
  <w:style w:type="paragraph" w:styleId="BalloonText">
    <w:name w:val="Balloon Text"/>
    <w:basedOn w:val="Normal"/>
    <w:semiHidden/>
    <w:rsid w:val="002B0640"/>
    <w:rPr>
      <w:rFonts w:ascii="Tahoma" w:hAnsi="Tahoma" w:cs="Tahoma"/>
      <w:sz w:val="16"/>
      <w:szCs w:val="16"/>
    </w:rPr>
  </w:style>
  <w:style w:type="paragraph" w:styleId="BodyText">
    <w:name w:val="Body Text"/>
    <w:basedOn w:val="Normal"/>
    <w:rsid w:val="007F04CB"/>
    <w:pPr>
      <w:widowControl w:val="0"/>
      <w:autoSpaceDE w:val="0"/>
      <w:autoSpaceDN w:val="0"/>
      <w:adjustRightInd w:val="0"/>
      <w:spacing w:after="120"/>
    </w:pPr>
    <w:rPr>
      <w:rFonts w:eastAsia="Times New Roman"/>
      <w:sz w:val="20"/>
      <w:szCs w:val="20"/>
      <w:lang w:eastAsia="en-US"/>
    </w:rPr>
  </w:style>
  <w:style w:type="table" w:styleId="TableGrid">
    <w:name w:val="Table Grid"/>
    <w:basedOn w:val="TableNormal"/>
    <w:rsid w:val="002247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ni">
    <w:name w:val="p-ni"/>
    <w:basedOn w:val="Normal"/>
    <w:rsid w:val="0006145F"/>
    <w:pPr>
      <w:suppressAutoHyphens/>
      <w:spacing w:before="44" w:after="240" w:line="480" w:lineRule="atLeast"/>
    </w:pPr>
    <w:rPr>
      <w:rFonts w:eastAsia="Times New Roman"/>
      <w:szCs w:val="20"/>
      <w:lang w:val="en-GB" w:eastAsia="en-US"/>
    </w:rPr>
  </w:style>
  <w:style w:type="character" w:styleId="PlaceholderText">
    <w:name w:val="Placeholder Text"/>
    <w:basedOn w:val="DefaultParagraphFont"/>
    <w:uiPriority w:val="99"/>
    <w:semiHidden/>
    <w:rsid w:val="00C44029"/>
    <w:rPr>
      <w:color w:val="808080"/>
    </w:rPr>
  </w:style>
  <w:style w:type="character" w:styleId="CommentReference">
    <w:name w:val="annotation reference"/>
    <w:basedOn w:val="DefaultParagraphFont"/>
    <w:rsid w:val="00AD3D29"/>
    <w:rPr>
      <w:sz w:val="16"/>
      <w:szCs w:val="16"/>
    </w:rPr>
  </w:style>
  <w:style w:type="paragraph" w:styleId="CommentText">
    <w:name w:val="annotation text"/>
    <w:basedOn w:val="Normal"/>
    <w:link w:val="CommentTextChar"/>
    <w:rsid w:val="00AD3D29"/>
    <w:rPr>
      <w:sz w:val="20"/>
      <w:szCs w:val="20"/>
    </w:rPr>
  </w:style>
  <w:style w:type="character" w:customStyle="1" w:styleId="CommentTextChar">
    <w:name w:val="Comment Text Char"/>
    <w:basedOn w:val="DefaultParagraphFont"/>
    <w:link w:val="CommentText"/>
    <w:rsid w:val="00AD3D29"/>
    <w:rPr>
      <w:lang w:eastAsia="zh-CN"/>
    </w:rPr>
  </w:style>
  <w:style w:type="paragraph" w:styleId="CommentSubject">
    <w:name w:val="annotation subject"/>
    <w:basedOn w:val="CommentText"/>
    <w:next w:val="CommentText"/>
    <w:link w:val="CommentSubjectChar"/>
    <w:rsid w:val="00AD3D29"/>
    <w:rPr>
      <w:b/>
      <w:bCs/>
    </w:rPr>
  </w:style>
  <w:style w:type="character" w:customStyle="1" w:styleId="CommentSubjectChar">
    <w:name w:val="Comment Subject Char"/>
    <w:basedOn w:val="CommentTextChar"/>
    <w:link w:val="CommentSubject"/>
    <w:rsid w:val="00AD3D29"/>
    <w:rPr>
      <w:b/>
      <w:bCs/>
      <w:lang w:eastAsia="zh-CN"/>
    </w:rPr>
  </w:style>
  <w:style w:type="paragraph" w:styleId="Revision">
    <w:name w:val="Revision"/>
    <w:hidden/>
    <w:uiPriority w:val="99"/>
    <w:semiHidden/>
    <w:rsid w:val="00AD3D29"/>
    <w:rPr>
      <w:sz w:val="24"/>
      <w:szCs w:val="24"/>
      <w:lang w:eastAsia="zh-CN"/>
    </w:rPr>
  </w:style>
  <w:style w:type="character" w:customStyle="1" w:styleId="HeaderChar">
    <w:name w:val="Header Char"/>
    <w:basedOn w:val="DefaultParagraphFont"/>
    <w:link w:val="Header"/>
    <w:uiPriority w:val="99"/>
    <w:rsid w:val="0076585B"/>
    <w:rPr>
      <w:sz w:val="24"/>
      <w:szCs w:val="24"/>
      <w:lang w:eastAsia="zh-CN"/>
    </w:rPr>
  </w:style>
  <w:style w:type="paragraph" w:styleId="ListParagraph">
    <w:name w:val="List Paragraph"/>
    <w:basedOn w:val="Normal"/>
    <w:uiPriority w:val="34"/>
    <w:qFormat/>
    <w:rsid w:val="00345ACF"/>
    <w:pPr>
      <w:ind w:left="720"/>
      <w:contextualSpacing/>
    </w:pPr>
  </w:style>
  <w:style w:type="character" w:styleId="Hyperlink">
    <w:name w:val="Hyperlink"/>
    <w:basedOn w:val="DefaultParagraphFont"/>
    <w:rsid w:val="008F14B2"/>
    <w:rPr>
      <w:color w:val="0000FF" w:themeColor="hyperlink"/>
      <w:u w:val="single"/>
    </w:rPr>
  </w:style>
  <w:style w:type="paragraph" w:customStyle="1" w:styleId="aug">
    <w:name w:val="aug"/>
    <w:basedOn w:val="Normal"/>
    <w:rsid w:val="00B045BB"/>
    <w:pPr>
      <w:suppressAutoHyphens/>
      <w:spacing w:before="44" w:after="240" w:line="480" w:lineRule="atLeast"/>
    </w:pPr>
    <w:rPr>
      <w:rFonts w:eastAsia="Times New Roman"/>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20094">
      <w:bodyDiv w:val="1"/>
      <w:marLeft w:val="0"/>
      <w:marRight w:val="0"/>
      <w:marTop w:val="0"/>
      <w:marBottom w:val="0"/>
      <w:divBdr>
        <w:top w:val="none" w:sz="0" w:space="0" w:color="auto"/>
        <w:left w:val="none" w:sz="0" w:space="0" w:color="auto"/>
        <w:bottom w:val="none" w:sz="0" w:space="0" w:color="auto"/>
        <w:right w:val="none" w:sz="0" w:space="0" w:color="auto"/>
      </w:divBdr>
    </w:div>
    <w:div w:id="1499346990">
      <w:bodyDiv w:val="1"/>
      <w:marLeft w:val="0"/>
      <w:marRight w:val="0"/>
      <w:marTop w:val="0"/>
      <w:marBottom w:val="0"/>
      <w:divBdr>
        <w:top w:val="none" w:sz="0" w:space="0" w:color="auto"/>
        <w:left w:val="none" w:sz="0" w:space="0" w:color="auto"/>
        <w:bottom w:val="none" w:sz="0" w:space="0" w:color="auto"/>
        <w:right w:val="none" w:sz="0" w:space="0" w:color="auto"/>
      </w:divBdr>
      <w:divsChild>
        <w:div w:id="694379976">
          <w:marLeft w:val="0"/>
          <w:marRight w:val="0"/>
          <w:marTop w:val="0"/>
          <w:marBottom w:val="0"/>
          <w:divBdr>
            <w:top w:val="none" w:sz="0" w:space="0" w:color="auto"/>
            <w:left w:val="none" w:sz="0" w:space="0" w:color="auto"/>
            <w:bottom w:val="none" w:sz="0" w:space="0" w:color="auto"/>
            <w:right w:val="none" w:sz="0" w:space="0" w:color="auto"/>
          </w:divBdr>
        </w:div>
        <w:div w:id="1307275291">
          <w:marLeft w:val="0"/>
          <w:marRight w:val="0"/>
          <w:marTop w:val="0"/>
          <w:marBottom w:val="0"/>
          <w:divBdr>
            <w:top w:val="none" w:sz="0" w:space="0" w:color="auto"/>
            <w:left w:val="none" w:sz="0" w:space="0" w:color="auto"/>
            <w:bottom w:val="none" w:sz="0" w:space="0" w:color="auto"/>
            <w:right w:val="none" w:sz="0" w:space="0" w:color="auto"/>
          </w:divBdr>
        </w:div>
        <w:div w:id="1396853586">
          <w:marLeft w:val="0"/>
          <w:marRight w:val="0"/>
          <w:marTop w:val="0"/>
          <w:marBottom w:val="0"/>
          <w:divBdr>
            <w:top w:val="none" w:sz="0" w:space="0" w:color="auto"/>
            <w:left w:val="none" w:sz="0" w:space="0" w:color="auto"/>
            <w:bottom w:val="none" w:sz="0" w:space="0" w:color="auto"/>
            <w:right w:val="none" w:sz="0" w:space="0" w:color="auto"/>
          </w:divBdr>
        </w:div>
      </w:divsChild>
    </w:div>
    <w:div w:id="1534342405">
      <w:bodyDiv w:val="1"/>
      <w:marLeft w:val="0"/>
      <w:marRight w:val="0"/>
      <w:marTop w:val="0"/>
      <w:marBottom w:val="0"/>
      <w:divBdr>
        <w:top w:val="none" w:sz="0" w:space="0" w:color="auto"/>
        <w:left w:val="none" w:sz="0" w:space="0" w:color="auto"/>
        <w:bottom w:val="none" w:sz="0" w:space="0" w:color="auto"/>
        <w:right w:val="none" w:sz="0" w:space="0" w:color="auto"/>
      </w:divBdr>
      <w:divsChild>
        <w:div w:id="1295257827">
          <w:marLeft w:val="0"/>
          <w:marRight w:val="0"/>
          <w:marTop w:val="0"/>
          <w:marBottom w:val="0"/>
          <w:divBdr>
            <w:top w:val="none" w:sz="0" w:space="0" w:color="auto"/>
            <w:left w:val="none" w:sz="0" w:space="0" w:color="auto"/>
            <w:bottom w:val="none" w:sz="0" w:space="0" w:color="auto"/>
            <w:right w:val="none" w:sz="0" w:space="0" w:color="auto"/>
          </w:divBdr>
        </w:div>
      </w:divsChild>
    </w:div>
    <w:div w:id="1981375706">
      <w:bodyDiv w:val="1"/>
      <w:marLeft w:val="0"/>
      <w:marRight w:val="0"/>
      <w:marTop w:val="0"/>
      <w:marBottom w:val="0"/>
      <w:divBdr>
        <w:top w:val="none" w:sz="0" w:space="0" w:color="auto"/>
        <w:left w:val="none" w:sz="0" w:space="0" w:color="auto"/>
        <w:bottom w:val="none" w:sz="0" w:space="0" w:color="auto"/>
        <w:right w:val="none" w:sz="0" w:space="0" w:color="auto"/>
      </w:divBdr>
      <w:divsChild>
        <w:div w:id="687414407">
          <w:marLeft w:val="0"/>
          <w:marRight w:val="0"/>
          <w:marTop w:val="0"/>
          <w:marBottom w:val="0"/>
          <w:divBdr>
            <w:top w:val="none" w:sz="0" w:space="0" w:color="auto"/>
            <w:left w:val="none" w:sz="0" w:space="0" w:color="auto"/>
            <w:bottom w:val="none" w:sz="0" w:space="0" w:color="auto"/>
            <w:right w:val="none" w:sz="0" w:space="0" w:color="auto"/>
          </w:divBdr>
        </w:div>
        <w:div w:id="91753482">
          <w:marLeft w:val="0"/>
          <w:marRight w:val="0"/>
          <w:marTop w:val="0"/>
          <w:marBottom w:val="0"/>
          <w:divBdr>
            <w:top w:val="none" w:sz="0" w:space="0" w:color="auto"/>
            <w:left w:val="none" w:sz="0" w:space="0" w:color="auto"/>
            <w:bottom w:val="none" w:sz="0" w:space="0" w:color="auto"/>
            <w:right w:val="none" w:sz="0" w:space="0" w:color="auto"/>
          </w:divBdr>
          <w:divsChild>
            <w:div w:id="1822506505">
              <w:marLeft w:val="0"/>
              <w:marRight w:val="0"/>
              <w:marTop w:val="0"/>
              <w:marBottom w:val="0"/>
              <w:divBdr>
                <w:top w:val="none" w:sz="0" w:space="0" w:color="auto"/>
                <w:left w:val="none" w:sz="0" w:space="0" w:color="auto"/>
                <w:bottom w:val="none" w:sz="0" w:space="0" w:color="auto"/>
                <w:right w:val="none" w:sz="0" w:space="0" w:color="auto"/>
              </w:divBdr>
              <w:divsChild>
                <w:div w:id="922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oleObject" Target="embeddings/Microsoft_Equation6.bin"/><Relationship Id="rId21" Type="http://schemas.openxmlformats.org/officeDocument/2006/relationships/image" Target="media/image7.emf"/><Relationship Id="rId22" Type="http://schemas.openxmlformats.org/officeDocument/2006/relationships/image" Target="media/image8.jpeg"/><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oleObject" Target="embeddings/Microsoft_Equation1.bin"/><Relationship Id="rId11" Type="http://schemas.openxmlformats.org/officeDocument/2006/relationships/image" Target="media/image2.wmf"/><Relationship Id="rId12" Type="http://schemas.openxmlformats.org/officeDocument/2006/relationships/oleObject" Target="embeddings/Microsoft_Equation2.bin"/><Relationship Id="rId13" Type="http://schemas.openxmlformats.org/officeDocument/2006/relationships/image" Target="media/image3.wmf"/><Relationship Id="rId14" Type="http://schemas.openxmlformats.org/officeDocument/2006/relationships/oleObject" Target="embeddings/Microsoft_Equation3.bin"/><Relationship Id="rId15" Type="http://schemas.openxmlformats.org/officeDocument/2006/relationships/image" Target="media/image4.wmf"/><Relationship Id="rId16" Type="http://schemas.openxmlformats.org/officeDocument/2006/relationships/oleObject" Target="embeddings/Microsoft_Equation4.bin"/><Relationship Id="rId17" Type="http://schemas.openxmlformats.org/officeDocument/2006/relationships/image" Target="media/image5.wmf"/><Relationship Id="rId18" Type="http://schemas.openxmlformats.org/officeDocument/2006/relationships/oleObject" Target="embeddings/Microsoft_Equation5.bin"/><Relationship Id="rId19" Type="http://schemas.openxmlformats.org/officeDocument/2006/relationships/image" Target="media/image6.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12178-AD0C-344F-9C52-A0B5B1C2A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2945</Words>
  <Characters>16793</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Genetic Mechanism of Natural Lifespan Variation in Yeast</vt:lpstr>
    </vt:vector>
  </TitlesOfParts>
  <Company>University of Chicago</Company>
  <LinksUpToDate>false</LinksUpToDate>
  <CharactersWithSpaces>19699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Mechanism of Natural Lifespan Variation in Yeast</dc:title>
  <dc:creator>hqin</dc:creator>
  <cp:lastModifiedBy>Hong</cp:lastModifiedBy>
  <cp:revision>3</cp:revision>
  <cp:lastPrinted>2010-01-12T19:09:00Z</cp:lastPrinted>
  <dcterms:created xsi:type="dcterms:W3CDTF">2014-07-02T12:33:00Z</dcterms:created>
  <dcterms:modified xsi:type="dcterms:W3CDTF">2014-07-02T12:34:00Z</dcterms:modified>
</cp:coreProperties>
</file>